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9F8" w:rsidRDefault="00CA09F8" w:rsidP="00797169">
      <w:pPr>
        <w:tabs>
          <w:tab w:val="left" w:pos="360"/>
          <w:tab w:val="left" w:pos="1080"/>
          <w:tab w:val="center" w:pos="4320"/>
          <w:tab w:val="right" w:pos="10080"/>
        </w:tabs>
        <w:ind w:left="360" w:right="144"/>
        <w:jc w:val="center"/>
        <w:rPr>
          <w:rFonts w:ascii="Arial" w:hAnsi="Arial" w:cs="Arial"/>
          <w:b/>
        </w:rPr>
      </w:pPr>
      <w:r>
        <w:rPr>
          <w:rFonts w:ascii="Arial" w:hAnsi="Arial" w:cs="Arial"/>
          <w:b/>
        </w:rPr>
        <w:t>TANGIBLE PERSONAL PROPERTY REPORT</w:t>
      </w:r>
    </w:p>
    <w:p w:rsidR="00EB4ADE" w:rsidRDefault="00CA09F8" w:rsidP="00797169">
      <w:pPr>
        <w:tabs>
          <w:tab w:val="left" w:pos="360"/>
          <w:tab w:val="left" w:pos="1080"/>
          <w:tab w:val="center" w:pos="4320"/>
          <w:tab w:val="right" w:pos="10080"/>
        </w:tabs>
        <w:ind w:left="360" w:right="144"/>
        <w:jc w:val="center"/>
        <w:rPr>
          <w:rFonts w:ascii="Arial" w:hAnsi="Arial" w:cs="Arial"/>
          <w:b/>
        </w:rPr>
      </w:pPr>
      <w:r>
        <w:rPr>
          <w:rFonts w:ascii="Arial" w:hAnsi="Arial" w:cs="Arial"/>
          <w:b/>
        </w:rPr>
        <w:t>Final Report SF-428- B</w:t>
      </w:r>
    </w:p>
    <w:tbl>
      <w:tblPr>
        <w:tblW w:w="51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003"/>
        <w:gridCol w:w="231"/>
        <w:gridCol w:w="3608"/>
        <w:gridCol w:w="2606"/>
      </w:tblGrid>
      <w:tr w:rsidR="00EB4ADE">
        <w:trPr>
          <w:trHeight w:val="981"/>
          <w:jc w:val="center"/>
        </w:trPr>
        <w:tc>
          <w:tcPr>
            <w:tcW w:w="5000" w:type="pct"/>
            <w:gridSpan w:val="4"/>
            <w:tcBorders>
              <w:top w:val="single" w:sz="4" w:space="0" w:color="auto"/>
              <w:left w:val="single" w:sz="4" w:space="0" w:color="auto"/>
              <w:bottom w:val="single" w:sz="4" w:space="0" w:color="auto"/>
              <w:right w:val="single" w:sz="4" w:space="0" w:color="auto"/>
            </w:tcBorders>
          </w:tcPr>
          <w:p w:rsidR="00EB4ADE" w:rsidRDefault="00EB4ADE" w:rsidP="0072132E">
            <w:pPr>
              <w:spacing w:before="40"/>
              <w:rPr>
                <w:rFonts w:ascii="Arial" w:hAnsi="Arial" w:cs="Arial"/>
                <w:sz w:val="18"/>
                <w:szCs w:val="18"/>
              </w:rPr>
            </w:pPr>
            <w:r w:rsidRPr="00A6539E">
              <w:rPr>
                <w:rFonts w:ascii="Arial" w:hAnsi="Arial"/>
                <w:sz w:val="18"/>
                <w:szCs w:val="18"/>
              </w:rPr>
              <w:t>Federal Grant or Other Identifying Number Assigned b</w:t>
            </w:r>
            <w:r w:rsidR="00173086">
              <w:rPr>
                <w:rFonts w:ascii="Arial" w:hAnsi="Arial"/>
                <w:sz w:val="18"/>
                <w:szCs w:val="18"/>
              </w:rPr>
              <w:t>y Federal Agency (Block 2 on SF-</w:t>
            </w:r>
            <w:r w:rsidR="00C51B91">
              <w:rPr>
                <w:rFonts w:ascii="Arial" w:hAnsi="Arial"/>
                <w:sz w:val="18"/>
                <w:szCs w:val="18"/>
              </w:rPr>
              <w:t>428</w:t>
            </w:r>
            <w:r w:rsidRPr="00A6539E">
              <w:rPr>
                <w:rFonts w:ascii="Arial" w:hAnsi="Arial"/>
                <w:sz w:val="18"/>
                <w:szCs w:val="18"/>
              </w:rPr>
              <w:t>)</w:t>
            </w:r>
            <w:r>
              <w:rPr>
                <w:rFonts w:ascii="Arial" w:hAnsi="Arial"/>
                <w:sz w:val="18"/>
                <w:szCs w:val="18"/>
              </w:rPr>
              <w:t>.</w:t>
            </w:r>
          </w:p>
        </w:tc>
      </w:tr>
      <w:tr w:rsidR="00EB4ADE">
        <w:trPr>
          <w:trHeight w:val="2024"/>
          <w:jc w:val="center"/>
        </w:trPr>
        <w:tc>
          <w:tcPr>
            <w:tcW w:w="5000" w:type="pct"/>
            <w:gridSpan w:val="4"/>
            <w:tcBorders>
              <w:top w:val="nil"/>
              <w:left w:val="single" w:sz="4" w:space="0" w:color="auto"/>
              <w:bottom w:val="single" w:sz="4" w:space="0" w:color="auto"/>
              <w:right w:val="single" w:sz="4" w:space="0" w:color="auto"/>
            </w:tcBorders>
          </w:tcPr>
          <w:p w:rsidR="00EB4ADE" w:rsidRDefault="00EB4ADE" w:rsidP="0072132E">
            <w:pPr>
              <w:spacing w:before="40"/>
              <w:rPr>
                <w:rFonts w:ascii="Arial" w:hAnsi="Arial" w:cs="Arial"/>
                <w:sz w:val="16"/>
                <w:szCs w:val="18"/>
              </w:rPr>
            </w:pPr>
            <w:r>
              <w:rPr>
                <w:rFonts w:ascii="Arial" w:hAnsi="Arial" w:cs="Arial"/>
                <w:sz w:val="18"/>
                <w:szCs w:val="18"/>
              </w:rPr>
              <w:t xml:space="preserve">1. </w:t>
            </w:r>
            <w:r w:rsidRPr="00400729">
              <w:rPr>
                <w:rFonts w:ascii="Arial" w:hAnsi="Arial" w:cs="Arial"/>
                <w:b/>
                <w:bCs/>
                <w:sz w:val="18"/>
                <w:szCs w:val="18"/>
              </w:rPr>
              <w:t xml:space="preserve">Report </w:t>
            </w:r>
            <w:r w:rsidRPr="009F2BD3">
              <w:rPr>
                <w:rFonts w:ascii="Arial" w:hAnsi="Arial" w:cs="Arial"/>
                <w:sz w:val="16"/>
                <w:szCs w:val="18"/>
              </w:rPr>
              <w:t>(Select all that apply)</w:t>
            </w:r>
          </w:p>
          <w:p w:rsidR="00EB4ADE" w:rsidRDefault="00EB4ADE" w:rsidP="0072132E">
            <w:pPr>
              <w:spacing w:before="40"/>
              <w:rPr>
                <w:rFonts w:ascii="Arial" w:hAnsi="Arial" w:cs="Arial"/>
                <w:sz w:val="16"/>
                <w:szCs w:val="18"/>
              </w:rPr>
            </w:pPr>
          </w:p>
          <w:p w:rsidR="00EB4ADE" w:rsidRDefault="00EB4ADE" w:rsidP="0072132E">
            <w:pPr>
              <w:spacing w:before="40"/>
              <w:rPr>
                <w:rFonts w:ascii="Arial" w:hAnsi="Arial" w:cs="Arial"/>
                <w:sz w:val="18"/>
                <w:szCs w:val="18"/>
              </w:rPr>
            </w:pPr>
            <w:r>
              <w:rPr>
                <w:rFonts w:ascii="Arial" w:hAnsi="Arial" w:cs="Arial"/>
                <w:sz w:val="18"/>
                <w:szCs w:val="18"/>
              </w:rPr>
              <w:t>a. ___ Federally</w:t>
            </w:r>
            <w:r w:rsidR="00530498">
              <w:rPr>
                <w:rFonts w:ascii="Arial" w:hAnsi="Arial" w:cs="Arial"/>
                <w:sz w:val="18"/>
                <w:szCs w:val="18"/>
              </w:rPr>
              <w:t>-</w:t>
            </w:r>
            <w:r>
              <w:rPr>
                <w:rFonts w:ascii="Arial" w:hAnsi="Arial" w:cs="Arial"/>
                <w:sz w:val="18"/>
                <w:szCs w:val="18"/>
              </w:rPr>
              <w:t xml:space="preserve">owned Property    </w:t>
            </w:r>
            <w:r w:rsidR="00173086">
              <w:rPr>
                <w:rFonts w:ascii="Arial" w:hAnsi="Arial" w:cs="Arial"/>
                <w:sz w:val="18"/>
                <w:szCs w:val="18"/>
              </w:rPr>
              <w:t xml:space="preserve"> (List on Supplemental Sheet SF-</w:t>
            </w:r>
            <w:r w:rsidR="00C51B91">
              <w:rPr>
                <w:rFonts w:ascii="Arial" w:hAnsi="Arial" w:cs="Arial"/>
                <w:sz w:val="18"/>
                <w:szCs w:val="18"/>
              </w:rPr>
              <w:t>428</w:t>
            </w:r>
            <w:r>
              <w:rPr>
                <w:rFonts w:ascii="Arial" w:hAnsi="Arial" w:cs="Arial"/>
                <w:sz w:val="18"/>
                <w:szCs w:val="18"/>
              </w:rPr>
              <w:t>S or recipient equiva</w:t>
            </w:r>
            <w:r w:rsidR="00540CED">
              <w:rPr>
                <w:rFonts w:ascii="Arial" w:hAnsi="Arial" w:cs="Arial"/>
                <w:sz w:val="18"/>
                <w:szCs w:val="18"/>
              </w:rPr>
              <w:t>lent and complete Section 2</w:t>
            </w:r>
            <w:r>
              <w:rPr>
                <w:rFonts w:ascii="Arial" w:hAnsi="Arial" w:cs="Arial"/>
                <w:sz w:val="18"/>
                <w:szCs w:val="18"/>
              </w:rPr>
              <w:t>a below.)</w:t>
            </w:r>
          </w:p>
          <w:p w:rsidR="00EB4ADE" w:rsidRDefault="00EB4ADE" w:rsidP="0072132E">
            <w:pPr>
              <w:spacing w:before="40"/>
              <w:rPr>
                <w:rFonts w:ascii="Arial" w:hAnsi="Arial" w:cs="Arial"/>
                <w:sz w:val="18"/>
                <w:szCs w:val="18"/>
              </w:rPr>
            </w:pPr>
          </w:p>
          <w:p w:rsidR="00EB4ADE" w:rsidRDefault="00EB4ADE" w:rsidP="00540CED">
            <w:pPr>
              <w:spacing w:before="40"/>
              <w:rPr>
                <w:rFonts w:ascii="Arial" w:hAnsi="Arial" w:cs="Arial"/>
                <w:sz w:val="18"/>
                <w:szCs w:val="18"/>
              </w:rPr>
            </w:pPr>
            <w:r w:rsidRPr="00320AE2">
              <w:rPr>
                <w:rFonts w:ascii="Arial" w:hAnsi="Arial" w:cs="Arial"/>
                <w:sz w:val="18"/>
                <w:szCs w:val="18"/>
              </w:rPr>
              <w:t>b</w:t>
            </w:r>
            <w:r>
              <w:rPr>
                <w:rFonts w:ascii="Arial" w:hAnsi="Arial" w:cs="Arial"/>
                <w:sz w:val="18"/>
                <w:szCs w:val="18"/>
              </w:rPr>
              <w:t>. ___</w:t>
            </w:r>
            <w:r>
              <w:rPr>
                <w:rFonts w:ascii="Arial" w:hAnsi="Arial" w:cs="Arial"/>
                <w:i/>
                <w:sz w:val="18"/>
                <w:szCs w:val="18"/>
              </w:rPr>
              <w:t xml:space="preserve"> </w:t>
            </w:r>
            <w:r w:rsidRPr="00E60CF6">
              <w:rPr>
                <w:rFonts w:ascii="Arial" w:hAnsi="Arial" w:cs="Arial"/>
                <w:sz w:val="18"/>
                <w:szCs w:val="18"/>
              </w:rPr>
              <w:t>Acquired Equipment</w:t>
            </w:r>
            <w:r>
              <w:rPr>
                <w:rFonts w:ascii="Arial" w:hAnsi="Arial" w:cs="Arial"/>
                <w:sz w:val="18"/>
                <w:szCs w:val="18"/>
              </w:rPr>
              <w:t xml:space="preserve"> with acquisition cost </w:t>
            </w:r>
            <w:r w:rsidR="00540CED">
              <w:rPr>
                <w:rFonts w:ascii="Arial" w:hAnsi="Arial" w:cs="Arial"/>
                <w:sz w:val="18"/>
                <w:szCs w:val="18"/>
              </w:rPr>
              <w:t>of</w:t>
            </w:r>
            <w:r>
              <w:rPr>
                <w:rFonts w:ascii="Arial" w:hAnsi="Arial" w:cs="Arial"/>
                <w:sz w:val="18"/>
                <w:szCs w:val="18"/>
              </w:rPr>
              <w:t xml:space="preserve"> $5,000 </w:t>
            </w:r>
            <w:r w:rsidR="00540CED">
              <w:rPr>
                <w:rFonts w:ascii="Arial" w:hAnsi="Arial" w:cs="Arial"/>
                <w:sz w:val="18"/>
                <w:szCs w:val="18"/>
              </w:rPr>
              <w:t xml:space="preserve">or more </w:t>
            </w:r>
            <w:r>
              <w:rPr>
                <w:rFonts w:ascii="Arial" w:hAnsi="Arial" w:cs="Arial"/>
                <w:sz w:val="18"/>
                <w:szCs w:val="18"/>
              </w:rPr>
              <w:t>for which the awarding agency has reserved the right to transfer title</w:t>
            </w:r>
            <w:r w:rsidRPr="00E60CF6">
              <w:rPr>
                <w:rFonts w:ascii="Arial" w:hAnsi="Arial" w:cs="Arial"/>
                <w:sz w:val="18"/>
                <w:szCs w:val="18"/>
              </w:rPr>
              <w:t xml:space="preserve"> </w:t>
            </w:r>
            <w:r>
              <w:rPr>
                <w:rFonts w:ascii="Arial" w:hAnsi="Arial" w:cs="Arial"/>
                <w:sz w:val="18"/>
                <w:szCs w:val="18"/>
              </w:rPr>
              <w:t xml:space="preserve">   </w:t>
            </w:r>
            <w:r w:rsidR="00173086">
              <w:rPr>
                <w:rFonts w:ascii="Arial" w:hAnsi="Arial" w:cs="Arial"/>
                <w:sz w:val="18"/>
                <w:szCs w:val="18"/>
              </w:rPr>
              <w:t xml:space="preserve"> (List on Supplemental Sheet SF-</w:t>
            </w:r>
            <w:r w:rsidR="00C51B91">
              <w:rPr>
                <w:rFonts w:ascii="Arial" w:hAnsi="Arial" w:cs="Arial"/>
                <w:sz w:val="18"/>
                <w:szCs w:val="18"/>
              </w:rPr>
              <w:t>428</w:t>
            </w:r>
            <w:r>
              <w:rPr>
                <w:rFonts w:ascii="Arial" w:hAnsi="Arial" w:cs="Arial"/>
                <w:sz w:val="18"/>
                <w:szCs w:val="18"/>
              </w:rPr>
              <w:t>S</w:t>
            </w:r>
            <w:r w:rsidRPr="00E60CF6">
              <w:rPr>
                <w:rFonts w:ascii="Arial" w:hAnsi="Arial" w:cs="Arial"/>
                <w:sz w:val="18"/>
                <w:szCs w:val="18"/>
              </w:rPr>
              <w:t xml:space="preserve"> or recipient equivalent and complete S</w:t>
            </w:r>
            <w:r w:rsidR="00540CED">
              <w:rPr>
                <w:rFonts w:ascii="Arial" w:hAnsi="Arial" w:cs="Arial"/>
                <w:sz w:val="18"/>
                <w:szCs w:val="18"/>
              </w:rPr>
              <w:t>ection 2</w:t>
            </w:r>
            <w:r w:rsidRPr="00E60CF6">
              <w:rPr>
                <w:rFonts w:ascii="Arial" w:hAnsi="Arial" w:cs="Arial"/>
                <w:sz w:val="18"/>
                <w:szCs w:val="18"/>
              </w:rPr>
              <w:t>b below</w:t>
            </w:r>
            <w:r>
              <w:rPr>
                <w:rFonts w:ascii="Arial" w:hAnsi="Arial" w:cs="Arial"/>
                <w:sz w:val="18"/>
                <w:szCs w:val="18"/>
              </w:rPr>
              <w:t>.)</w:t>
            </w:r>
          </w:p>
          <w:p w:rsidR="00EB4ADE" w:rsidRDefault="00EB4ADE" w:rsidP="0072132E">
            <w:pPr>
              <w:spacing w:before="40"/>
              <w:rPr>
                <w:rFonts w:ascii="Arial" w:hAnsi="Arial" w:cs="Arial"/>
                <w:sz w:val="18"/>
                <w:szCs w:val="18"/>
              </w:rPr>
            </w:pPr>
          </w:p>
          <w:p w:rsidR="00EB4ADE" w:rsidRDefault="00EB4ADE" w:rsidP="0072132E">
            <w:pPr>
              <w:spacing w:before="40"/>
              <w:rPr>
                <w:rFonts w:ascii="Arial" w:hAnsi="Arial" w:cs="Arial"/>
                <w:sz w:val="18"/>
                <w:szCs w:val="18"/>
              </w:rPr>
            </w:pPr>
            <w:r w:rsidRPr="00320AE2">
              <w:rPr>
                <w:rFonts w:ascii="Arial" w:hAnsi="Arial" w:cs="Arial"/>
                <w:sz w:val="18"/>
                <w:szCs w:val="18"/>
              </w:rPr>
              <w:t>c</w:t>
            </w:r>
            <w:r>
              <w:rPr>
                <w:rFonts w:ascii="Arial" w:hAnsi="Arial" w:cs="Arial"/>
                <w:i/>
                <w:sz w:val="18"/>
                <w:szCs w:val="18"/>
              </w:rPr>
              <w:t xml:space="preserve">. ___ </w:t>
            </w:r>
            <w:r>
              <w:rPr>
                <w:rFonts w:ascii="Arial" w:hAnsi="Arial" w:cs="Arial"/>
                <w:sz w:val="18"/>
                <w:szCs w:val="18"/>
              </w:rPr>
              <w:t xml:space="preserve">Residual Unused Supplies with total aggregate </w:t>
            </w:r>
            <w:r w:rsidRPr="006313E3">
              <w:rPr>
                <w:rFonts w:ascii="Arial" w:hAnsi="Arial" w:cs="Arial"/>
                <w:sz w:val="18"/>
                <w:szCs w:val="18"/>
              </w:rPr>
              <w:t>fair market value</w:t>
            </w:r>
            <w:r>
              <w:rPr>
                <w:rFonts w:ascii="Arial" w:hAnsi="Arial" w:cs="Arial"/>
                <w:sz w:val="18"/>
                <w:szCs w:val="18"/>
              </w:rPr>
              <w:t xml:space="preserve"> exceeding $5,000 </w:t>
            </w:r>
            <w:r w:rsidRPr="006313E3">
              <w:rPr>
                <w:rFonts w:ascii="Arial" w:hAnsi="Arial" w:cs="Arial"/>
                <w:sz w:val="18"/>
                <w:szCs w:val="18"/>
              </w:rPr>
              <w:t xml:space="preserve">not needed for any other </w:t>
            </w:r>
            <w:r w:rsidR="004133AC">
              <w:rPr>
                <w:rFonts w:ascii="Arial" w:hAnsi="Arial" w:cs="Arial"/>
                <w:sz w:val="18"/>
                <w:szCs w:val="18"/>
              </w:rPr>
              <w:t>Federally</w:t>
            </w:r>
            <w:r w:rsidRPr="006313E3">
              <w:rPr>
                <w:rFonts w:ascii="Arial" w:hAnsi="Arial" w:cs="Arial"/>
                <w:sz w:val="18"/>
                <w:szCs w:val="18"/>
              </w:rPr>
              <w:t xml:space="preserve"> sponsored programs or projects.</w:t>
            </w:r>
            <w:r w:rsidR="00540CED">
              <w:rPr>
                <w:rFonts w:ascii="Arial" w:hAnsi="Arial" w:cs="Arial"/>
                <w:i/>
                <w:sz w:val="18"/>
                <w:szCs w:val="18"/>
              </w:rPr>
              <w:t xml:space="preserve"> (Complete Section 2</w:t>
            </w:r>
            <w:r>
              <w:rPr>
                <w:rFonts w:ascii="Arial" w:hAnsi="Arial" w:cs="Arial"/>
                <w:i/>
                <w:sz w:val="18"/>
                <w:szCs w:val="18"/>
              </w:rPr>
              <w:t>c below</w:t>
            </w:r>
            <w:r>
              <w:rPr>
                <w:rFonts w:ascii="Arial" w:hAnsi="Arial" w:cs="Arial"/>
                <w:sz w:val="18"/>
                <w:szCs w:val="18"/>
              </w:rPr>
              <w:t>)</w:t>
            </w:r>
          </w:p>
          <w:p w:rsidR="00EB4ADE" w:rsidRDefault="00EB4ADE" w:rsidP="0072132E">
            <w:pPr>
              <w:spacing w:before="40"/>
              <w:rPr>
                <w:rFonts w:ascii="Arial" w:hAnsi="Arial" w:cs="Arial"/>
                <w:sz w:val="18"/>
                <w:szCs w:val="18"/>
              </w:rPr>
            </w:pPr>
          </w:p>
          <w:p w:rsidR="00EB4ADE" w:rsidRDefault="00EB4ADE" w:rsidP="0072132E">
            <w:pPr>
              <w:spacing w:before="40"/>
              <w:rPr>
                <w:rFonts w:ascii="Arial" w:hAnsi="Arial" w:cs="Arial"/>
                <w:sz w:val="18"/>
                <w:szCs w:val="18"/>
              </w:rPr>
            </w:pPr>
            <w:r>
              <w:rPr>
                <w:rFonts w:ascii="Arial" w:hAnsi="Arial" w:cs="Arial"/>
                <w:sz w:val="18"/>
                <w:szCs w:val="18"/>
              </w:rPr>
              <w:t>d. ___ None of the above</w:t>
            </w:r>
          </w:p>
          <w:p w:rsidR="00EB4ADE" w:rsidRPr="009516EC" w:rsidRDefault="00EB4ADE" w:rsidP="0072132E">
            <w:pPr>
              <w:spacing w:before="40"/>
              <w:rPr>
                <w:rFonts w:ascii="Arial" w:hAnsi="Arial" w:cs="Arial"/>
                <w:sz w:val="20"/>
              </w:rPr>
            </w:pPr>
          </w:p>
        </w:tc>
      </w:tr>
      <w:tr w:rsidR="00EB4ADE">
        <w:trPr>
          <w:trHeight w:val="323"/>
          <w:jc w:val="center"/>
        </w:trPr>
        <w:tc>
          <w:tcPr>
            <w:tcW w:w="2185" w:type="pct"/>
            <w:tcBorders>
              <w:bottom w:val="single" w:sz="4" w:space="0" w:color="auto"/>
            </w:tcBorders>
          </w:tcPr>
          <w:p w:rsidR="00EB4ADE" w:rsidRDefault="00EB4ADE" w:rsidP="0072132E">
            <w:pPr>
              <w:rPr>
                <w:rFonts w:ascii="Arial" w:hAnsi="Arial" w:cs="Arial"/>
                <w:bCs/>
                <w:sz w:val="18"/>
                <w:szCs w:val="18"/>
              </w:rPr>
            </w:pPr>
            <w:r>
              <w:rPr>
                <w:rFonts w:ascii="Arial" w:hAnsi="Arial" w:cs="Arial"/>
                <w:bCs/>
                <w:sz w:val="18"/>
                <w:szCs w:val="18"/>
              </w:rPr>
              <w:t xml:space="preserve">2. Complete relevant section(s) </w:t>
            </w:r>
          </w:p>
        </w:tc>
        <w:tc>
          <w:tcPr>
            <w:tcW w:w="2815" w:type="pct"/>
            <w:gridSpan w:val="3"/>
            <w:tcBorders>
              <w:bottom w:val="single" w:sz="4" w:space="0" w:color="auto"/>
            </w:tcBorders>
            <w:shd w:val="clear" w:color="auto" w:fill="C0C0C0"/>
          </w:tcPr>
          <w:p w:rsidR="00EB4ADE" w:rsidRDefault="00EB4ADE" w:rsidP="0072132E">
            <w:pPr>
              <w:jc w:val="center"/>
              <w:rPr>
                <w:rFonts w:ascii="Arial" w:hAnsi="Arial" w:cs="Arial"/>
                <w:b/>
                <w:bCs/>
                <w:color w:val="000000"/>
                <w:sz w:val="18"/>
                <w:szCs w:val="18"/>
              </w:rPr>
            </w:pPr>
            <w:r>
              <w:rPr>
                <w:rFonts w:ascii="Arial" w:hAnsi="Arial" w:cs="Arial"/>
                <w:b/>
                <w:bCs/>
                <w:color w:val="000000"/>
                <w:sz w:val="18"/>
                <w:szCs w:val="18"/>
              </w:rPr>
              <w:t>For Agency Use Only</w:t>
            </w:r>
          </w:p>
        </w:tc>
      </w:tr>
      <w:tr w:rsidR="00EB4ADE">
        <w:trPr>
          <w:trHeight w:val="1556"/>
          <w:jc w:val="center"/>
        </w:trPr>
        <w:tc>
          <w:tcPr>
            <w:tcW w:w="2185" w:type="pct"/>
            <w:tcBorders>
              <w:bottom w:val="single" w:sz="4" w:space="0" w:color="auto"/>
            </w:tcBorders>
          </w:tcPr>
          <w:p w:rsidR="00EB4ADE" w:rsidRDefault="00EB4ADE" w:rsidP="0072132E">
            <w:pPr>
              <w:rPr>
                <w:rFonts w:ascii="Arial" w:hAnsi="Arial" w:cs="Arial"/>
                <w:bCs/>
                <w:sz w:val="18"/>
                <w:szCs w:val="18"/>
              </w:rPr>
            </w:pPr>
            <w:r>
              <w:rPr>
                <w:rFonts w:ascii="Arial" w:hAnsi="Arial" w:cs="Arial"/>
                <w:bCs/>
                <w:sz w:val="18"/>
                <w:szCs w:val="18"/>
              </w:rPr>
              <w:t xml:space="preserve">2a.  </w:t>
            </w:r>
            <w:r>
              <w:rPr>
                <w:rFonts w:ascii="Arial" w:hAnsi="Arial" w:cs="Arial"/>
                <w:b/>
                <w:bCs/>
                <w:sz w:val="18"/>
                <w:szCs w:val="18"/>
              </w:rPr>
              <w:t>Federally-owned Property</w:t>
            </w:r>
            <w:r>
              <w:rPr>
                <w:rFonts w:ascii="Arial" w:hAnsi="Arial" w:cs="Arial"/>
                <w:bCs/>
                <w:sz w:val="18"/>
                <w:szCs w:val="18"/>
              </w:rPr>
              <w:t xml:space="preserve"> </w:t>
            </w:r>
          </w:p>
          <w:p w:rsidR="00EB4ADE" w:rsidRDefault="00EB4ADE" w:rsidP="0072132E">
            <w:pPr>
              <w:rPr>
                <w:rFonts w:ascii="Arial" w:hAnsi="Arial" w:cs="Arial"/>
                <w:bCs/>
                <w:i/>
                <w:sz w:val="18"/>
                <w:szCs w:val="18"/>
              </w:rPr>
            </w:pPr>
            <w:r>
              <w:rPr>
                <w:rFonts w:ascii="Arial" w:hAnsi="Arial" w:cs="Arial"/>
                <w:bCs/>
                <w:sz w:val="18"/>
                <w:szCs w:val="18"/>
              </w:rPr>
              <w:t xml:space="preserve">       </w:t>
            </w:r>
            <w:r>
              <w:rPr>
                <w:rFonts w:ascii="Arial" w:hAnsi="Arial" w:cs="Arial"/>
                <w:bCs/>
                <w:i/>
                <w:sz w:val="18"/>
                <w:szCs w:val="18"/>
              </w:rPr>
              <w:t>(Select one or more.)</w:t>
            </w:r>
          </w:p>
          <w:p w:rsidR="00EB4ADE" w:rsidRDefault="00EB4ADE" w:rsidP="0072132E">
            <w:pPr>
              <w:rPr>
                <w:rFonts w:ascii="Arial" w:hAnsi="Arial" w:cs="Arial"/>
                <w:bCs/>
                <w:i/>
                <w:sz w:val="18"/>
                <w:szCs w:val="18"/>
              </w:rPr>
            </w:pPr>
          </w:p>
          <w:p w:rsidR="00EB4ADE" w:rsidRDefault="00EB4ADE" w:rsidP="0072132E">
            <w:pPr>
              <w:numPr>
                <w:ilvl w:val="0"/>
                <w:numId w:val="10"/>
                <w:numberingChange w:id="0" w:author="boydd" w:date="2010-01-28T16:36:00Z" w:original="(%1:1:2:)"/>
              </w:numPr>
              <w:tabs>
                <w:tab w:val="num" w:pos="360"/>
              </w:tabs>
              <w:spacing w:before="40"/>
              <w:ind w:left="0" w:firstLine="0"/>
              <w:rPr>
                <w:rFonts w:ascii="Arial" w:hAnsi="Arial" w:cs="Arial"/>
                <w:bCs/>
                <w:sz w:val="18"/>
                <w:szCs w:val="18"/>
              </w:rPr>
            </w:pPr>
            <w:r>
              <w:rPr>
                <w:rFonts w:ascii="Arial" w:hAnsi="Arial" w:cs="Arial"/>
                <w:bCs/>
                <w:sz w:val="18"/>
                <w:szCs w:val="18"/>
              </w:rPr>
              <w:t>___ Request transfer to Award ______________</w:t>
            </w:r>
          </w:p>
          <w:p w:rsidR="00EB4ADE" w:rsidRDefault="00EB4ADE" w:rsidP="0072132E">
            <w:pPr>
              <w:numPr>
                <w:ilvl w:val="0"/>
                <w:numId w:val="10"/>
                <w:numberingChange w:id="1" w:author="boydd" w:date="2010-01-28T16:36:00Z" w:original="(%1:2:2:)"/>
              </w:numPr>
              <w:tabs>
                <w:tab w:val="num" w:pos="360"/>
              </w:tabs>
              <w:spacing w:before="40"/>
              <w:ind w:left="0" w:firstLine="0"/>
              <w:rPr>
                <w:rFonts w:ascii="Arial" w:hAnsi="Arial" w:cs="Arial"/>
                <w:bCs/>
                <w:sz w:val="18"/>
                <w:szCs w:val="18"/>
              </w:rPr>
            </w:pPr>
            <w:r>
              <w:rPr>
                <w:rFonts w:ascii="Arial" w:hAnsi="Arial" w:cs="Arial"/>
                <w:bCs/>
                <w:sz w:val="18"/>
                <w:szCs w:val="18"/>
              </w:rPr>
              <w:t xml:space="preserve">___ Request Federal </w:t>
            </w:r>
            <w:r w:rsidR="00530498">
              <w:rPr>
                <w:rFonts w:ascii="Arial" w:hAnsi="Arial" w:cs="Arial"/>
                <w:bCs/>
                <w:sz w:val="18"/>
                <w:szCs w:val="18"/>
              </w:rPr>
              <w:t>A</w:t>
            </w:r>
            <w:r>
              <w:rPr>
                <w:rFonts w:ascii="Arial" w:hAnsi="Arial" w:cs="Arial"/>
                <w:bCs/>
                <w:sz w:val="18"/>
                <w:szCs w:val="18"/>
              </w:rPr>
              <w:t>gency disposition instructions</w:t>
            </w:r>
          </w:p>
          <w:p w:rsidR="00EB4ADE" w:rsidRPr="00F228B4" w:rsidRDefault="00EB4ADE" w:rsidP="0072132E">
            <w:pPr>
              <w:numPr>
                <w:ilvl w:val="0"/>
                <w:numId w:val="10"/>
                <w:numberingChange w:id="2" w:author="boydd" w:date="2010-01-28T16:36:00Z" w:original="(%1:3:2:)"/>
              </w:numPr>
              <w:tabs>
                <w:tab w:val="num" w:pos="360"/>
              </w:tabs>
              <w:spacing w:before="40"/>
              <w:ind w:left="0" w:firstLine="0"/>
              <w:rPr>
                <w:rFonts w:ascii="Arial" w:hAnsi="Arial" w:cs="Arial"/>
                <w:bCs/>
                <w:sz w:val="18"/>
                <w:szCs w:val="18"/>
              </w:rPr>
            </w:pPr>
            <w:r>
              <w:rPr>
                <w:rFonts w:ascii="Arial" w:hAnsi="Arial" w:cs="Arial"/>
                <w:bCs/>
                <w:sz w:val="18"/>
                <w:szCs w:val="18"/>
              </w:rPr>
              <w:t xml:space="preserve">___ Other </w:t>
            </w:r>
            <w:r w:rsidR="0012603C">
              <w:rPr>
                <w:rFonts w:ascii="Arial" w:hAnsi="Arial" w:cs="Arial"/>
                <w:bCs/>
                <w:i/>
                <w:sz w:val="18"/>
                <w:szCs w:val="18"/>
              </w:rPr>
              <w:t xml:space="preserve">(Provide detail in Block </w:t>
            </w:r>
            <w:r w:rsidR="0012603C" w:rsidRPr="0012603C">
              <w:rPr>
                <w:rFonts w:ascii="Arial" w:hAnsi="Arial" w:cs="Arial"/>
                <w:b/>
                <w:i/>
                <w:sz w:val="18"/>
                <w:szCs w:val="18"/>
              </w:rPr>
              <w:t>3</w:t>
            </w:r>
            <w:r>
              <w:rPr>
                <w:rFonts w:ascii="Arial" w:hAnsi="Arial" w:cs="Arial"/>
                <w:bCs/>
                <w:i/>
                <w:sz w:val="18"/>
                <w:szCs w:val="18"/>
              </w:rPr>
              <w:t xml:space="preserve"> or attach request)</w:t>
            </w:r>
          </w:p>
          <w:p w:rsidR="00EB4ADE" w:rsidRDefault="00EB4ADE" w:rsidP="0072132E">
            <w:pPr>
              <w:spacing w:before="40"/>
              <w:rPr>
                <w:rFonts w:ascii="Arial" w:hAnsi="Arial" w:cs="Arial"/>
                <w:bCs/>
                <w:sz w:val="18"/>
                <w:szCs w:val="18"/>
              </w:rPr>
            </w:pPr>
          </w:p>
        </w:tc>
        <w:tc>
          <w:tcPr>
            <w:tcW w:w="2815" w:type="pct"/>
            <w:gridSpan w:val="3"/>
            <w:tcBorders>
              <w:bottom w:val="single" w:sz="4" w:space="0" w:color="auto"/>
            </w:tcBorders>
            <w:shd w:val="clear" w:color="auto" w:fill="C0C0C0"/>
          </w:tcPr>
          <w:p w:rsidR="00EB4ADE" w:rsidRDefault="00EB4ADE" w:rsidP="0072132E">
            <w:pPr>
              <w:rPr>
                <w:rFonts w:ascii="Arial" w:hAnsi="Arial" w:cs="Arial"/>
                <w:bCs/>
                <w:sz w:val="18"/>
                <w:szCs w:val="18"/>
              </w:rPr>
            </w:pPr>
            <w:r>
              <w:rPr>
                <w:rFonts w:ascii="Arial" w:hAnsi="Arial" w:cs="Arial"/>
                <w:bCs/>
                <w:sz w:val="18"/>
                <w:szCs w:val="18"/>
              </w:rPr>
              <w:t>Agency response to requested disposition of Federally owned property:</w:t>
            </w:r>
          </w:p>
          <w:p w:rsidR="00EB4ADE" w:rsidRDefault="00EB4ADE" w:rsidP="0072132E">
            <w:pPr>
              <w:rPr>
                <w:rFonts w:ascii="Arial" w:hAnsi="Arial" w:cs="Arial"/>
                <w:bCs/>
                <w:sz w:val="18"/>
                <w:szCs w:val="18"/>
              </w:rPr>
            </w:pPr>
          </w:p>
          <w:p w:rsidR="00EB4ADE" w:rsidRDefault="00EB4ADE" w:rsidP="0072132E">
            <w:pPr>
              <w:numPr>
                <w:ilvl w:val="0"/>
                <w:numId w:val="11"/>
                <w:numberingChange w:id="3" w:author="boydd" w:date="2010-01-28T16:36:00Z" w:original="(%1:1:2:)"/>
              </w:numPr>
              <w:tabs>
                <w:tab w:val="num" w:pos="720"/>
              </w:tabs>
              <w:spacing w:before="80"/>
              <w:ind w:left="252" w:hanging="288"/>
              <w:rPr>
                <w:rFonts w:ascii="Arial" w:hAnsi="Arial" w:cs="Arial"/>
                <w:bCs/>
                <w:sz w:val="18"/>
                <w:szCs w:val="18"/>
              </w:rPr>
            </w:pPr>
            <w:r>
              <w:rPr>
                <w:rFonts w:ascii="Arial" w:hAnsi="Arial" w:cs="Arial"/>
                <w:bCs/>
                <w:sz w:val="18"/>
                <w:szCs w:val="18"/>
              </w:rPr>
              <w:t>Recipient request approved___   denied ___</w:t>
            </w:r>
          </w:p>
          <w:p w:rsidR="00EB4ADE" w:rsidRDefault="00EB4ADE" w:rsidP="0072132E">
            <w:pPr>
              <w:spacing w:before="80"/>
              <w:ind w:left="-36"/>
              <w:rPr>
                <w:rFonts w:ascii="Arial" w:hAnsi="Arial" w:cs="Arial"/>
                <w:bCs/>
                <w:sz w:val="18"/>
                <w:szCs w:val="18"/>
              </w:rPr>
            </w:pPr>
          </w:p>
          <w:p w:rsidR="00EB4ADE" w:rsidRDefault="00EB4ADE" w:rsidP="0072132E">
            <w:pPr>
              <w:numPr>
                <w:ilvl w:val="0"/>
                <w:numId w:val="11"/>
                <w:numberingChange w:id="4" w:author="boydd" w:date="2010-01-28T16:36:00Z" w:original="(%1:2:2:)"/>
              </w:numPr>
              <w:tabs>
                <w:tab w:val="num" w:pos="720"/>
              </w:tabs>
              <w:spacing w:before="80" w:after="40"/>
              <w:ind w:left="245" w:hanging="288"/>
              <w:rPr>
                <w:rFonts w:ascii="Arial" w:hAnsi="Arial" w:cs="Arial"/>
                <w:bCs/>
                <w:sz w:val="18"/>
                <w:szCs w:val="18"/>
              </w:rPr>
            </w:pPr>
            <w:r>
              <w:rPr>
                <w:rFonts w:ascii="Arial" w:hAnsi="Arial" w:cs="Arial"/>
                <w:bCs/>
                <w:sz w:val="18"/>
                <w:szCs w:val="18"/>
              </w:rPr>
              <w:t>Dispose in accordance with attached instructions ___.</w:t>
            </w:r>
          </w:p>
        </w:tc>
      </w:tr>
      <w:tr w:rsidR="00EB4ADE">
        <w:trPr>
          <w:trHeight w:val="1079"/>
          <w:jc w:val="center"/>
        </w:trPr>
        <w:tc>
          <w:tcPr>
            <w:tcW w:w="2185" w:type="pct"/>
            <w:vMerge w:val="restart"/>
          </w:tcPr>
          <w:p w:rsidR="00EB4ADE" w:rsidRDefault="00EB4ADE" w:rsidP="0072132E">
            <w:pPr>
              <w:rPr>
                <w:rFonts w:ascii="Arial" w:hAnsi="Arial" w:cs="Arial"/>
                <w:bCs/>
                <w:i/>
                <w:sz w:val="18"/>
                <w:szCs w:val="18"/>
              </w:rPr>
            </w:pPr>
            <w:r>
              <w:rPr>
                <w:rFonts w:ascii="Arial" w:hAnsi="Arial" w:cs="Arial"/>
                <w:bCs/>
                <w:sz w:val="18"/>
                <w:szCs w:val="18"/>
              </w:rPr>
              <w:t xml:space="preserve">2b. </w:t>
            </w:r>
            <w:r>
              <w:rPr>
                <w:rFonts w:ascii="Arial" w:hAnsi="Arial" w:cs="Arial"/>
                <w:b/>
                <w:bCs/>
                <w:sz w:val="18"/>
                <w:szCs w:val="18"/>
              </w:rPr>
              <w:t>Acquired Equipment</w:t>
            </w:r>
            <w:r>
              <w:rPr>
                <w:rFonts w:ascii="Arial" w:hAnsi="Arial" w:cs="Arial"/>
                <w:bCs/>
                <w:sz w:val="18"/>
                <w:szCs w:val="18"/>
              </w:rPr>
              <w:t xml:space="preserve"> </w:t>
            </w:r>
            <w:r>
              <w:rPr>
                <w:rFonts w:ascii="Arial" w:hAnsi="Arial" w:cs="Arial"/>
                <w:bCs/>
                <w:i/>
                <w:sz w:val="18"/>
                <w:szCs w:val="18"/>
              </w:rPr>
              <w:t>(Select one or more.)</w:t>
            </w:r>
          </w:p>
          <w:p w:rsidR="00EB4ADE" w:rsidRDefault="00EB4ADE" w:rsidP="0072132E">
            <w:pPr>
              <w:rPr>
                <w:rFonts w:ascii="Arial" w:hAnsi="Arial" w:cs="Arial"/>
                <w:bCs/>
                <w:i/>
                <w:sz w:val="18"/>
                <w:szCs w:val="18"/>
              </w:rPr>
            </w:pPr>
          </w:p>
          <w:p w:rsidR="00EB4ADE" w:rsidRDefault="00EB4ADE" w:rsidP="0072132E">
            <w:pPr>
              <w:spacing w:before="40"/>
              <w:ind w:left="-360"/>
              <w:rPr>
                <w:rFonts w:ascii="Arial" w:hAnsi="Arial" w:cs="Arial"/>
                <w:bCs/>
                <w:sz w:val="18"/>
                <w:szCs w:val="18"/>
              </w:rPr>
            </w:pPr>
            <w:r>
              <w:rPr>
                <w:rFonts w:ascii="Arial" w:hAnsi="Arial" w:cs="Arial"/>
                <w:bCs/>
                <w:sz w:val="18"/>
                <w:szCs w:val="18"/>
              </w:rPr>
              <w:t>__   (i</w:t>
            </w:r>
            <w:proofErr w:type="gramStart"/>
            <w:r>
              <w:rPr>
                <w:rFonts w:ascii="Arial" w:hAnsi="Arial" w:cs="Arial"/>
                <w:bCs/>
                <w:sz w:val="18"/>
                <w:szCs w:val="18"/>
              </w:rPr>
              <w:t>)  _</w:t>
            </w:r>
            <w:proofErr w:type="gramEnd"/>
            <w:r>
              <w:rPr>
                <w:rFonts w:ascii="Arial" w:hAnsi="Arial" w:cs="Arial"/>
                <w:bCs/>
                <w:sz w:val="18"/>
                <w:szCs w:val="18"/>
              </w:rPr>
              <w:t>__ Request unconditional transfer of title with no          fur              further obligation to the Federal Government.</w:t>
            </w:r>
          </w:p>
          <w:p w:rsidR="00EB4ADE" w:rsidRDefault="00EB4ADE" w:rsidP="0072132E">
            <w:pPr>
              <w:spacing w:before="40"/>
              <w:ind w:left="-360"/>
              <w:rPr>
                <w:rFonts w:ascii="Arial" w:hAnsi="Arial" w:cs="Arial"/>
                <w:bCs/>
                <w:sz w:val="18"/>
                <w:szCs w:val="18"/>
              </w:rPr>
            </w:pPr>
          </w:p>
          <w:p w:rsidR="00EB4ADE" w:rsidRDefault="00EB4ADE" w:rsidP="0072132E">
            <w:pPr>
              <w:spacing w:before="40"/>
              <w:ind w:left="-360"/>
              <w:rPr>
                <w:rFonts w:ascii="Arial" w:hAnsi="Arial" w:cs="Arial"/>
                <w:bCs/>
                <w:sz w:val="18"/>
                <w:szCs w:val="18"/>
              </w:rPr>
            </w:pPr>
            <w:r>
              <w:rPr>
                <w:rFonts w:ascii="Arial" w:hAnsi="Arial" w:cs="Arial"/>
                <w:bCs/>
                <w:sz w:val="18"/>
                <w:szCs w:val="18"/>
              </w:rPr>
              <w:t>_(ii  (ii) ___ Request Federal Agency disposition instructions</w:t>
            </w:r>
          </w:p>
          <w:p w:rsidR="00EB4ADE" w:rsidRDefault="00EB4ADE" w:rsidP="0072132E">
            <w:pPr>
              <w:spacing w:before="40"/>
              <w:rPr>
                <w:rFonts w:ascii="Arial" w:hAnsi="Arial" w:cs="Arial"/>
                <w:bCs/>
                <w:sz w:val="18"/>
                <w:szCs w:val="18"/>
              </w:rPr>
            </w:pPr>
          </w:p>
          <w:p w:rsidR="00EB4ADE" w:rsidRDefault="00EB4ADE" w:rsidP="0072132E">
            <w:pPr>
              <w:spacing w:before="40"/>
              <w:rPr>
                <w:rFonts w:ascii="Arial" w:hAnsi="Arial" w:cs="Arial"/>
                <w:bCs/>
                <w:sz w:val="18"/>
                <w:szCs w:val="18"/>
              </w:rPr>
            </w:pPr>
            <w:r>
              <w:rPr>
                <w:rFonts w:ascii="Arial" w:hAnsi="Arial" w:cs="Arial"/>
                <w:bCs/>
                <w:sz w:val="18"/>
                <w:szCs w:val="18"/>
              </w:rPr>
              <w:t>Note: If the awarding agency does not provide disposition instructions within 120 days the recipient may continue to use the equipment for Federally supported projects or dispose in accordance with the applicable property standards.</w:t>
            </w:r>
          </w:p>
        </w:tc>
        <w:tc>
          <w:tcPr>
            <w:tcW w:w="2815" w:type="pct"/>
            <w:gridSpan w:val="3"/>
            <w:tcBorders>
              <w:bottom w:val="single" w:sz="4" w:space="0" w:color="auto"/>
            </w:tcBorders>
            <w:shd w:val="clear" w:color="auto" w:fill="C0C0C0"/>
          </w:tcPr>
          <w:p w:rsidR="00EB4ADE" w:rsidRDefault="00EB4ADE" w:rsidP="0072132E">
            <w:pPr>
              <w:rPr>
                <w:rFonts w:ascii="Arial" w:hAnsi="Arial" w:cs="Arial"/>
                <w:bCs/>
                <w:sz w:val="18"/>
                <w:szCs w:val="18"/>
              </w:rPr>
            </w:pPr>
            <w:r>
              <w:rPr>
                <w:rFonts w:ascii="Arial" w:hAnsi="Arial" w:cs="Arial"/>
                <w:bCs/>
                <w:sz w:val="18"/>
                <w:szCs w:val="18"/>
              </w:rPr>
              <w:t>Agency response to requested disposition of acquired equipment::</w:t>
            </w:r>
          </w:p>
          <w:p w:rsidR="00EB4ADE" w:rsidRDefault="00EB4ADE" w:rsidP="0072132E">
            <w:pPr>
              <w:rPr>
                <w:rFonts w:ascii="Arial" w:hAnsi="Arial" w:cs="Arial"/>
                <w:bCs/>
                <w:sz w:val="18"/>
                <w:szCs w:val="18"/>
              </w:rPr>
            </w:pPr>
          </w:p>
          <w:p w:rsidR="00EB4ADE" w:rsidRDefault="00EB4ADE" w:rsidP="0072132E">
            <w:pPr>
              <w:rPr>
                <w:rFonts w:ascii="Arial" w:hAnsi="Arial" w:cs="Arial"/>
                <w:bCs/>
                <w:sz w:val="18"/>
                <w:szCs w:val="18"/>
              </w:rPr>
            </w:pPr>
            <w:r>
              <w:rPr>
                <w:rFonts w:ascii="Arial" w:hAnsi="Arial" w:cs="Arial"/>
                <w:bCs/>
                <w:sz w:val="18"/>
                <w:szCs w:val="18"/>
              </w:rPr>
              <w:t>(i)           Recipient request approved___   denied ___</w:t>
            </w:r>
          </w:p>
          <w:p w:rsidR="00EB4ADE" w:rsidRDefault="00EB4ADE" w:rsidP="0072132E">
            <w:pPr>
              <w:spacing w:before="80" w:after="40"/>
              <w:rPr>
                <w:rFonts w:ascii="Arial" w:hAnsi="Arial" w:cs="Arial"/>
                <w:bCs/>
                <w:sz w:val="18"/>
                <w:szCs w:val="18"/>
              </w:rPr>
            </w:pPr>
            <w:r>
              <w:rPr>
                <w:rFonts w:ascii="Arial" w:hAnsi="Arial" w:cs="Arial"/>
                <w:bCs/>
                <w:sz w:val="18"/>
                <w:szCs w:val="18"/>
              </w:rPr>
              <w:t>(ii)          Dispose in accordance with attached instructions ___</w:t>
            </w:r>
          </w:p>
          <w:p w:rsidR="00EB4ADE" w:rsidRDefault="00EB4ADE" w:rsidP="0072132E">
            <w:pPr>
              <w:spacing w:before="80" w:after="40"/>
              <w:rPr>
                <w:rFonts w:ascii="Arial" w:hAnsi="Arial" w:cs="Arial"/>
                <w:bCs/>
                <w:sz w:val="18"/>
                <w:szCs w:val="18"/>
              </w:rPr>
            </w:pPr>
          </w:p>
        </w:tc>
      </w:tr>
      <w:tr w:rsidR="00EB4ADE">
        <w:trPr>
          <w:trHeight w:val="225"/>
          <w:jc w:val="center"/>
        </w:trPr>
        <w:tc>
          <w:tcPr>
            <w:tcW w:w="2185" w:type="pct"/>
            <w:vMerge/>
          </w:tcPr>
          <w:p w:rsidR="00EB4ADE" w:rsidRDefault="00EB4ADE" w:rsidP="0072132E">
            <w:pPr>
              <w:rPr>
                <w:rFonts w:ascii="Arial" w:hAnsi="Arial" w:cs="Arial"/>
                <w:bCs/>
                <w:sz w:val="18"/>
                <w:szCs w:val="18"/>
              </w:rPr>
            </w:pPr>
          </w:p>
        </w:tc>
        <w:tc>
          <w:tcPr>
            <w:tcW w:w="2815" w:type="pct"/>
            <w:gridSpan w:val="3"/>
            <w:tcBorders>
              <w:bottom w:val="single" w:sz="4" w:space="0" w:color="auto"/>
            </w:tcBorders>
            <w:shd w:val="clear" w:color="auto" w:fill="C0C0C0"/>
          </w:tcPr>
          <w:p w:rsidR="00EB4ADE" w:rsidRDefault="00EB4ADE" w:rsidP="0072132E">
            <w:pPr>
              <w:rPr>
                <w:rFonts w:ascii="Arial" w:hAnsi="Arial" w:cs="Arial"/>
                <w:bCs/>
                <w:sz w:val="18"/>
                <w:szCs w:val="18"/>
              </w:rPr>
            </w:pPr>
            <w:r>
              <w:rPr>
                <w:rFonts w:ascii="Arial" w:hAnsi="Arial" w:cs="Arial"/>
                <w:bCs/>
                <w:sz w:val="18"/>
                <w:szCs w:val="18"/>
              </w:rPr>
              <w:t>Authorized Awarding Agency Official</w:t>
            </w:r>
          </w:p>
        </w:tc>
      </w:tr>
      <w:tr w:rsidR="00EB4ADE">
        <w:trPr>
          <w:trHeight w:val="404"/>
          <w:jc w:val="center"/>
        </w:trPr>
        <w:tc>
          <w:tcPr>
            <w:tcW w:w="2185" w:type="pct"/>
            <w:vMerge/>
          </w:tcPr>
          <w:p w:rsidR="00EB4ADE" w:rsidRDefault="00EB4ADE" w:rsidP="0072132E">
            <w:pPr>
              <w:rPr>
                <w:rFonts w:ascii="Arial" w:hAnsi="Arial" w:cs="Arial"/>
                <w:bCs/>
                <w:sz w:val="18"/>
                <w:szCs w:val="18"/>
              </w:rPr>
            </w:pPr>
          </w:p>
        </w:tc>
        <w:tc>
          <w:tcPr>
            <w:tcW w:w="1677" w:type="pct"/>
            <w:gridSpan w:val="2"/>
            <w:tcBorders>
              <w:bottom w:val="single" w:sz="4" w:space="0" w:color="auto"/>
            </w:tcBorders>
            <w:shd w:val="clear" w:color="auto" w:fill="C0C0C0"/>
          </w:tcPr>
          <w:p w:rsidR="00EB4ADE" w:rsidRDefault="00EB4ADE" w:rsidP="0072132E">
            <w:pPr>
              <w:rPr>
                <w:rFonts w:ascii="Arial" w:hAnsi="Arial" w:cs="Arial"/>
                <w:bCs/>
                <w:sz w:val="18"/>
                <w:szCs w:val="18"/>
              </w:rPr>
            </w:pPr>
            <w:r>
              <w:rPr>
                <w:rFonts w:ascii="Arial" w:hAnsi="Arial" w:cs="Arial"/>
                <w:bCs/>
                <w:sz w:val="18"/>
                <w:szCs w:val="18"/>
              </w:rPr>
              <w:t>Signature:</w:t>
            </w:r>
          </w:p>
        </w:tc>
        <w:tc>
          <w:tcPr>
            <w:tcW w:w="1138" w:type="pct"/>
            <w:tcBorders>
              <w:bottom w:val="single" w:sz="4" w:space="0" w:color="auto"/>
            </w:tcBorders>
            <w:shd w:val="clear" w:color="auto" w:fill="C0C0C0"/>
          </w:tcPr>
          <w:p w:rsidR="00EB4ADE" w:rsidRDefault="00EB4ADE" w:rsidP="0072132E">
            <w:pPr>
              <w:rPr>
                <w:rFonts w:ascii="Arial" w:hAnsi="Arial" w:cs="Arial"/>
                <w:bCs/>
                <w:sz w:val="18"/>
                <w:szCs w:val="18"/>
              </w:rPr>
            </w:pPr>
            <w:r>
              <w:rPr>
                <w:rFonts w:ascii="Arial" w:hAnsi="Arial" w:cs="Arial"/>
                <w:bCs/>
                <w:sz w:val="18"/>
                <w:szCs w:val="18"/>
              </w:rPr>
              <w:t>Date:</w:t>
            </w:r>
          </w:p>
        </w:tc>
      </w:tr>
      <w:tr w:rsidR="00EB4ADE">
        <w:trPr>
          <w:trHeight w:val="521"/>
          <w:jc w:val="center"/>
        </w:trPr>
        <w:tc>
          <w:tcPr>
            <w:tcW w:w="2185" w:type="pct"/>
            <w:vMerge/>
          </w:tcPr>
          <w:p w:rsidR="00EB4ADE" w:rsidRDefault="00EB4ADE" w:rsidP="0072132E">
            <w:pPr>
              <w:rPr>
                <w:rFonts w:ascii="Arial" w:hAnsi="Arial" w:cs="Arial"/>
                <w:bCs/>
                <w:sz w:val="18"/>
                <w:szCs w:val="18"/>
              </w:rPr>
            </w:pPr>
          </w:p>
        </w:tc>
        <w:tc>
          <w:tcPr>
            <w:tcW w:w="1677" w:type="pct"/>
            <w:gridSpan w:val="2"/>
            <w:tcBorders>
              <w:bottom w:val="single" w:sz="4" w:space="0" w:color="auto"/>
            </w:tcBorders>
            <w:shd w:val="clear" w:color="auto" w:fill="C0C0C0"/>
          </w:tcPr>
          <w:p w:rsidR="00EB4ADE" w:rsidRDefault="00EB4ADE" w:rsidP="0072132E">
            <w:pPr>
              <w:rPr>
                <w:rFonts w:ascii="Arial" w:hAnsi="Arial" w:cs="Arial"/>
                <w:bCs/>
                <w:sz w:val="18"/>
                <w:szCs w:val="18"/>
              </w:rPr>
            </w:pPr>
            <w:r>
              <w:rPr>
                <w:rFonts w:ascii="Arial" w:hAnsi="Arial" w:cs="Arial"/>
                <w:bCs/>
                <w:sz w:val="18"/>
                <w:szCs w:val="18"/>
              </w:rPr>
              <w:t>Name:</w:t>
            </w:r>
          </w:p>
        </w:tc>
        <w:tc>
          <w:tcPr>
            <w:tcW w:w="1138" w:type="pct"/>
            <w:tcBorders>
              <w:bottom w:val="single" w:sz="4" w:space="0" w:color="auto"/>
            </w:tcBorders>
            <w:shd w:val="clear" w:color="auto" w:fill="C0C0C0"/>
          </w:tcPr>
          <w:p w:rsidR="00EB4ADE" w:rsidRDefault="00EB4ADE" w:rsidP="0072132E">
            <w:pPr>
              <w:rPr>
                <w:rFonts w:ascii="Arial" w:hAnsi="Arial" w:cs="Arial"/>
                <w:bCs/>
                <w:sz w:val="18"/>
                <w:szCs w:val="18"/>
              </w:rPr>
            </w:pPr>
            <w:r>
              <w:rPr>
                <w:rFonts w:ascii="Arial" w:hAnsi="Arial" w:cs="Arial"/>
                <w:bCs/>
                <w:sz w:val="18"/>
                <w:szCs w:val="18"/>
              </w:rPr>
              <w:t>Phone:</w:t>
            </w:r>
          </w:p>
        </w:tc>
      </w:tr>
      <w:tr w:rsidR="00EB4ADE">
        <w:trPr>
          <w:trHeight w:val="251"/>
          <w:jc w:val="center"/>
        </w:trPr>
        <w:tc>
          <w:tcPr>
            <w:tcW w:w="2185" w:type="pct"/>
            <w:vMerge/>
            <w:tcBorders>
              <w:bottom w:val="single" w:sz="4" w:space="0" w:color="auto"/>
            </w:tcBorders>
          </w:tcPr>
          <w:p w:rsidR="00EB4ADE" w:rsidRDefault="00EB4ADE" w:rsidP="0072132E">
            <w:pPr>
              <w:rPr>
                <w:rFonts w:ascii="Arial" w:hAnsi="Arial" w:cs="Arial"/>
                <w:bCs/>
                <w:sz w:val="18"/>
                <w:szCs w:val="18"/>
              </w:rPr>
            </w:pPr>
          </w:p>
        </w:tc>
        <w:tc>
          <w:tcPr>
            <w:tcW w:w="1677" w:type="pct"/>
            <w:gridSpan w:val="2"/>
            <w:tcBorders>
              <w:bottom w:val="single" w:sz="4" w:space="0" w:color="auto"/>
            </w:tcBorders>
            <w:shd w:val="clear" w:color="auto" w:fill="C0C0C0"/>
          </w:tcPr>
          <w:p w:rsidR="00EB4ADE" w:rsidRDefault="00EB4ADE" w:rsidP="0072132E">
            <w:pPr>
              <w:rPr>
                <w:rFonts w:ascii="Arial" w:hAnsi="Arial" w:cs="Arial"/>
                <w:bCs/>
                <w:sz w:val="18"/>
                <w:szCs w:val="18"/>
              </w:rPr>
            </w:pPr>
            <w:r>
              <w:rPr>
                <w:rFonts w:ascii="Arial" w:hAnsi="Arial" w:cs="Arial"/>
                <w:bCs/>
                <w:sz w:val="18"/>
                <w:szCs w:val="18"/>
              </w:rPr>
              <w:t>Title</w:t>
            </w:r>
          </w:p>
          <w:p w:rsidR="00EB4ADE" w:rsidRDefault="00EB4ADE" w:rsidP="0072132E">
            <w:pPr>
              <w:rPr>
                <w:rFonts w:ascii="Arial" w:hAnsi="Arial" w:cs="Arial"/>
                <w:bCs/>
                <w:sz w:val="18"/>
                <w:szCs w:val="18"/>
              </w:rPr>
            </w:pPr>
          </w:p>
        </w:tc>
        <w:tc>
          <w:tcPr>
            <w:tcW w:w="1138" w:type="pct"/>
            <w:tcBorders>
              <w:bottom w:val="single" w:sz="4" w:space="0" w:color="auto"/>
            </w:tcBorders>
            <w:shd w:val="clear" w:color="auto" w:fill="C0C0C0"/>
          </w:tcPr>
          <w:p w:rsidR="00EB4ADE" w:rsidRDefault="00EB4ADE" w:rsidP="0072132E">
            <w:pPr>
              <w:rPr>
                <w:rFonts w:ascii="Arial" w:hAnsi="Arial" w:cs="Arial"/>
                <w:bCs/>
                <w:sz w:val="18"/>
                <w:szCs w:val="18"/>
              </w:rPr>
            </w:pPr>
            <w:r>
              <w:rPr>
                <w:rFonts w:ascii="Arial" w:hAnsi="Arial" w:cs="Arial"/>
                <w:bCs/>
                <w:sz w:val="18"/>
                <w:szCs w:val="18"/>
              </w:rPr>
              <w:t>Email</w:t>
            </w:r>
          </w:p>
        </w:tc>
      </w:tr>
      <w:tr w:rsidR="00EB4ADE">
        <w:trPr>
          <w:trHeight w:val="1736"/>
          <w:jc w:val="center"/>
        </w:trPr>
        <w:tc>
          <w:tcPr>
            <w:tcW w:w="5000" w:type="pct"/>
            <w:gridSpan w:val="4"/>
            <w:tcBorders>
              <w:top w:val="single" w:sz="4" w:space="0" w:color="auto"/>
              <w:bottom w:val="nil"/>
            </w:tcBorders>
          </w:tcPr>
          <w:p w:rsidR="00EB4ADE" w:rsidRDefault="00EB4ADE" w:rsidP="0072132E">
            <w:pPr>
              <w:spacing w:after="80"/>
              <w:rPr>
                <w:rFonts w:ascii="Arial" w:hAnsi="Arial" w:cs="Arial"/>
                <w:bCs/>
                <w:sz w:val="18"/>
                <w:szCs w:val="18"/>
              </w:rPr>
            </w:pPr>
            <w:r>
              <w:rPr>
                <w:rFonts w:ascii="Arial" w:hAnsi="Arial" w:cs="Arial"/>
                <w:bCs/>
                <w:sz w:val="18"/>
                <w:szCs w:val="18"/>
              </w:rPr>
              <w:t xml:space="preserve">2c.  </w:t>
            </w:r>
            <w:r w:rsidRPr="00A50842">
              <w:rPr>
                <w:rFonts w:ascii="Arial" w:hAnsi="Arial" w:cs="Arial"/>
                <w:b/>
                <w:bCs/>
                <w:sz w:val="18"/>
                <w:szCs w:val="18"/>
              </w:rPr>
              <w:t>Reportable</w:t>
            </w:r>
            <w:r>
              <w:rPr>
                <w:rFonts w:ascii="Arial" w:hAnsi="Arial" w:cs="Arial"/>
                <w:bCs/>
                <w:sz w:val="18"/>
                <w:szCs w:val="18"/>
              </w:rPr>
              <w:t xml:space="preserve"> </w:t>
            </w:r>
            <w:r w:rsidRPr="00EF3FD0">
              <w:rPr>
                <w:rFonts w:ascii="Arial" w:hAnsi="Arial" w:cs="Arial"/>
                <w:b/>
                <w:bCs/>
                <w:sz w:val="18"/>
                <w:szCs w:val="18"/>
              </w:rPr>
              <w:t>Residual Unused Supplies</w:t>
            </w:r>
            <w:r>
              <w:rPr>
                <w:rFonts w:ascii="Arial" w:hAnsi="Arial" w:cs="Arial"/>
                <w:bCs/>
                <w:sz w:val="18"/>
                <w:szCs w:val="18"/>
              </w:rPr>
              <w:t xml:space="preserve">            </w:t>
            </w:r>
          </w:p>
          <w:p w:rsidR="00EB4ADE" w:rsidRDefault="00EB4ADE" w:rsidP="0072132E">
            <w:pPr>
              <w:rPr>
                <w:rFonts w:ascii="Arial" w:hAnsi="Arial" w:cs="Arial"/>
                <w:bCs/>
                <w:sz w:val="18"/>
                <w:szCs w:val="18"/>
              </w:rPr>
            </w:pPr>
            <w:r>
              <w:rPr>
                <w:rFonts w:ascii="Arial" w:hAnsi="Arial" w:cs="Arial"/>
                <w:bCs/>
                <w:sz w:val="18"/>
                <w:szCs w:val="18"/>
              </w:rPr>
              <w:t>(i)      _</w:t>
            </w:r>
            <w:proofErr w:type="gramStart"/>
            <w:r>
              <w:rPr>
                <w:rFonts w:ascii="Arial" w:hAnsi="Arial" w:cs="Arial"/>
                <w:bCs/>
                <w:sz w:val="18"/>
                <w:szCs w:val="18"/>
              </w:rPr>
              <w:t xml:space="preserve">_  </w:t>
            </w:r>
            <w:smartTag w:uri="urn:schemas-microsoft-com:office:smarttags" w:element="place">
              <w:smartTag w:uri="urn:schemas-microsoft-com:office:smarttags" w:element="City">
                <w:r>
                  <w:rPr>
                    <w:rFonts w:ascii="Arial" w:hAnsi="Arial" w:cs="Arial"/>
                    <w:bCs/>
                    <w:sz w:val="18"/>
                    <w:szCs w:val="18"/>
                  </w:rPr>
                  <w:t>Sale</w:t>
                </w:r>
              </w:smartTag>
            </w:smartTag>
            <w:proofErr w:type="gramEnd"/>
            <w:r>
              <w:rPr>
                <w:rFonts w:ascii="Arial" w:hAnsi="Arial" w:cs="Arial"/>
                <w:bCs/>
                <w:sz w:val="18"/>
                <w:szCs w:val="18"/>
              </w:rPr>
              <w:t xml:space="preserve"> proceeds or __  Estimate of current fair market value </w:t>
            </w:r>
            <w:r>
              <w:rPr>
                <w:rFonts w:ascii="Arial" w:hAnsi="Arial" w:cs="Arial"/>
                <w:b/>
                <w:bCs/>
              </w:rPr>
              <w:t xml:space="preserve">……………………     </w:t>
            </w:r>
            <w:r>
              <w:rPr>
                <w:rFonts w:ascii="Arial" w:hAnsi="Arial" w:cs="Arial"/>
                <w:bCs/>
                <w:sz w:val="18"/>
                <w:szCs w:val="18"/>
              </w:rPr>
              <w:t>$_____________</w:t>
            </w:r>
          </w:p>
          <w:p w:rsidR="00EB4ADE" w:rsidRDefault="00EB4ADE" w:rsidP="0072132E">
            <w:pPr>
              <w:rPr>
                <w:rFonts w:ascii="Arial" w:hAnsi="Arial" w:cs="Arial"/>
                <w:bCs/>
                <w:sz w:val="18"/>
                <w:szCs w:val="18"/>
              </w:rPr>
            </w:pPr>
            <w:r>
              <w:rPr>
                <w:rFonts w:ascii="Arial" w:hAnsi="Arial" w:cs="Arial"/>
                <w:bCs/>
                <w:sz w:val="18"/>
                <w:szCs w:val="18"/>
              </w:rPr>
              <w:t xml:space="preserve">(ii)     Percentage of Federal participation </w:t>
            </w:r>
            <w:r>
              <w:rPr>
                <w:rFonts w:ascii="Arial" w:hAnsi="Arial" w:cs="Arial"/>
                <w:b/>
                <w:bCs/>
              </w:rPr>
              <w:t xml:space="preserve">…….………………………………………    </w:t>
            </w:r>
            <w:r>
              <w:rPr>
                <w:rFonts w:ascii="Arial" w:hAnsi="Arial" w:cs="Arial"/>
                <w:bCs/>
                <w:sz w:val="18"/>
                <w:szCs w:val="18"/>
              </w:rPr>
              <w:t xml:space="preserve">  _____________%</w:t>
            </w:r>
          </w:p>
          <w:p w:rsidR="00EB4ADE" w:rsidRDefault="00EB4ADE" w:rsidP="0072132E">
            <w:pPr>
              <w:rPr>
                <w:rFonts w:ascii="Arial" w:hAnsi="Arial" w:cs="Arial"/>
                <w:bCs/>
                <w:sz w:val="18"/>
                <w:szCs w:val="18"/>
              </w:rPr>
            </w:pPr>
            <w:r>
              <w:rPr>
                <w:rFonts w:ascii="Arial" w:hAnsi="Arial" w:cs="Arial"/>
                <w:bCs/>
                <w:sz w:val="18"/>
                <w:szCs w:val="18"/>
              </w:rPr>
              <w:t xml:space="preserve">(iii)     Federal share </w:t>
            </w:r>
            <w:r>
              <w:rPr>
                <w:rFonts w:ascii="Arial" w:hAnsi="Arial" w:cs="Arial"/>
                <w:b/>
                <w:bCs/>
              </w:rPr>
              <w:t xml:space="preserve">…………………………….…………………………………     </w:t>
            </w:r>
            <w:r>
              <w:rPr>
                <w:rFonts w:ascii="Arial" w:hAnsi="Arial" w:cs="Arial"/>
                <w:bCs/>
                <w:sz w:val="18"/>
                <w:szCs w:val="18"/>
              </w:rPr>
              <w:t>$____________</w:t>
            </w:r>
          </w:p>
          <w:p w:rsidR="00EB4ADE" w:rsidRDefault="00EB4ADE" w:rsidP="0072132E">
            <w:pPr>
              <w:rPr>
                <w:rFonts w:ascii="Arial" w:hAnsi="Arial" w:cs="Arial"/>
                <w:bCs/>
                <w:sz w:val="18"/>
                <w:szCs w:val="18"/>
              </w:rPr>
            </w:pPr>
            <w:r>
              <w:rPr>
                <w:rFonts w:ascii="Arial" w:hAnsi="Arial" w:cs="Arial"/>
                <w:bCs/>
                <w:sz w:val="18"/>
                <w:szCs w:val="18"/>
              </w:rPr>
              <w:t xml:space="preserve">(iv)    Selling and handling allowance </w:t>
            </w:r>
            <w:r>
              <w:rPr>
                <w:rFonts w:ascii="Arial" w:hAnsi="Arial" w:cs="Arial"/>
                <w:b/>
                <w:bCs/>
              </w:rPr>
              <w:t xml:space="preserve">…….……………………………..…………..   </w:t>
            </w:r>
            <w:r>
              <w:rPr>
                <w:rFonts w:ascii="Arial" w:hAnsi="Arial" w:cs="Arial"/>
                <w:bCs/>
                <w:sz w:val="18"/>
                <w:szCs w:val="18"/>
              </w:rPr>
              <w:t xml:space="preserve">    $____________</w:t>
            </w:r>
          </w:p>
          <w:p w:rsidR="00EB4ADE" w:rsidRDefault="00EB4ADE" w:rsidP="0072132E">
            <w:pPr>
              <w:rPr>
                <w:rFonts w:ascii="Arial" w:hAnsi="Arial" w:cs="Arial"/>
                <w:bCs/>
                <w:sz w:val="18"/>
                <w:szCs w:val="18"/>
              </w:rPr>
            </w:pPr>
            <w:r>
              <w:rPr>
                <w:rFonts w:ascii="Arial" w:hAnsi="Arial" w:cs="Arial"/>
                <w:bCs/>
                <w:sz w:val="18"/>
                <w:szCs w:val="18"/>
              </w:rPr>
              <w:t xml:space="preserve">(v)     </w:t>
            </w:r>
            <w:r>
              <w:rPr>
                <w:rFonts w:ascii="Arial" w:hAnsi="Arial" w:cs="Arial"/>
                <w:b/>
                <w:bCs/>
                <w:sz w:val="18"/>
                <w:szCs w:val="18"/>
              </w:rPr>
              <w:t>Amount remitted to the Federal Government</w:t>
            </w:r>
            <w:r>
              <w:rPr>
                <w:rFonts w:ascii="Arial" w:hAnsi="Arial" w:cs="Arial"/>
                <w:b/>
                <w:bCs/>
              </w:rPr>
              <w:t xml:space="preserve">……………………………………   </w:t>
            </w:r>
            <w:r>
              <w:rPr>
                <w:rFonts w:ascii="Arial" w:hAnsi="Arial" w:cs="Arial"/>
                <w:bCs/>
                <w:sz w:val="18"/>
                <w:szCs w:val="18"/>
              </w:rPr>
              <w:t>$____________</w:t>
            </w:r>
          </w:p>
          <w:p w:rsidR="00EB4ADE" w:rsidRDefault="00EB4ADE" w:rsidP="0072132E">
            <w:pPr>
              <w:rPr>
                <w:rFonts w:ascii="Arial" w:hAnsi="Arial" w:cs="Arial"/>
                <w:bCs/>
                <w:sz w:val="18"/>
                <w:szCs w:val="18"/>
              </w:rPr>
            </w:pPr>
          </w:p>
        </w:tc>
      </w:tr>
      <w:tr w:rsidR="00EB4ADE">
        <w:trPr>
          <w:trHeight w:val="1097"/>
          <w:jc w:val="center"/>
        </w:trPr>
        <w:tc>
          <w:tcPr>
            <w:tcW w:w="5000" w:type="pct"/>
            <w:gridSpan w:val="4"/>
            <w:tcBorders>
              <w:top w:val="single" w:sz="4" w:space="0" w:color="auto"/>
              <w:bottom w:val="nil"/>
            </w:tcBorders>
          </w:tcPr>
          <w:p w:rsidR="00EB4ADE" w:rsidRDefault="00EB4ADE" w:rsidP="0072132E">
            <w:pPr>
              <w:rPr>
                <w:rFonts w:ascii="Arial" w:hAnsi="Arial" w:cs="Arial"/>
                <w:bCs/>
                <w:sz w:val="18"/>
                <w:szCs w:val="18"/>
              </w:rPr>
            </w:pPr>
            <w:r w:rsidRPr="00444570">
              <w:rPr>
                <w:rFonts w:ascii="Arial" w:hAnsi="Arial" w:cs="Arial"/>
                <w:bCs/>
                <w:sz w:val="18"/>
                <w:szCs w:val="18"/>
              </w:rPr>
              <w:t>3.</w:t>
            </w:r>
            <w:r>
              <w:rPr>
                <w:rFonts w:ascii="Arial" w:hAnsi="Arial" w:cs="Arial"/>
                <w:bCs/>
                <w:sz w:val="20"/>
              </w:rPr>
              <w:t xml:space="preserve"> </w:t>
            </w:r>
            <w:r>
              <w:rPr>
                <w:rFonts w:ascii="Arial" w:hAnsi="Arial" w:cs="Arial"/>
                <w:bCs/>
                <w:sz w:val="18"/>
                <w:szCs w:val="18"/>
              </w:rPr>
              <w:t>Comments</w:t>
            </w:r>
          </w:p>
          <w:p w:rsidR="00EB4ADE" w:rsidRDefault="00EB4ADE" w:rsidP="0072132E">
            <w:pPr>
              <w:rPr>
                <w:rFonts w:ascii="Arial" w:hAnsi="Arial" w:cs="Arial"/>
                <w:bCs/>
                <w:sz w:val="18"/>
                <w:szCs w:val="18"/>
              </w:rPr>
            </w:pPr>
          </w:p>
          <w:p w:rsidR="00EB4ADE" w:rsidRDefault="00EB4ADE" w:rsidP="0072132E">
            <w:pPr>
              <w:rPr>
                <w:rFonts w:ascii="Arial" w:hAnsi="Arial" w:cs="Arial"/>
                <w:bCs/>
                <w:sz w:val="18"/>
                <w:szCs w:val="18"/>
              </w:rPr>
            </w:pPr>
          </w:p>
          <w:p w:rsidR="00EB4ADE" w:rsidRDefault="00EB4ADE" w:rsidP="0072132E">
            <w:pPr>
              <w:rPr>
                <w:rFonts w:ascii="Arial" w:hAnsi="Arial" w:cs="Arial"/>
                <w:bCs/>
                <w:sz w:val="18"/>
                <w:szCs w:val="18"/>
              </w:rPr>
            </w:pPr>
          </w:p>
          <w:p w:rsidR="00EB4ADE" w:rsidRDefault="00EB4ADE" w:rsidP="0072132E">
            <w:pPr>
              <w:rPr>
                <w:rFonts w:ascii="Arial" w:hAnsi="Arial" w:cs="Arial"/>
                <w:bCs/>
                <w:sz w:val="18"/>
                <w:szCs w:val="18"/>
              </w:rPr>
            </w:pPr>
          </w:p>
          <w:p w:rsidR="00EB4ADE" w:rsidRDefault="00EB4ADE" w:rsidP="0072132E">
            <w:pPr>
              <w:rPr>
                <w:rFonts w:ascii="Arial" w:hAnsi="Arial" w:cs="Arial"/>
                <w:bCs/>
                <w:sz w:val="18"/>
                <w:szCs w:val="18"/>
              </w:rPr>
            </w:pPr>
          </w:p>
          <w:p w:rsidR="000B718E" w:rsidRDefault="000B718E" w:rsidP="0072132E">
            <w:pPr>
              <w:rPr>
                <w:rFonts w:ascii="Arial" w:hAnsi="Arial" w:cs="Arial"/>
                <w:bCs/>
                <w:sz w:val="18"/>
                <w:szCs w:val="18"/>
              </w:rPr>
            </w:pPr>
          </w:p>
          <w:p w:rsidR="000B718E" w:rsidRDefault="000B718E" w:rsidP="0072132E">
            <w:pPr>
              <w:rPr>
                <w:rFonts w:ascii="Arial" w:hAnsi="Arial" w:cs="Arial"/>
                <w:bCs/>
                <w:sz w:val="18"/>
                <w:szCs w:val="18"/>
              </w:rPr>
            </w:pPr>
          </w:p>
          <w:p w:rsidR="00EB4ADE" w:rsidRDefault="00EB4ADE" w:rsidP="0072132E">
            <w:pPr>
              <w:rPr>
                <w:rFonts w:ascii="Arial" w:hAnsi="Arial" w:cs="Arial"/>
                <w:bCs/>
                <w:sz w:val="18"/>
                <w:szCs w:val="18"/>
              </w:rPr>
            </w:pPr>
          </w:p>
          <w:p w:rsidR="00EB4ADE" w:rsidRDefault="00EB4ADE" w:rsidP="0072132E">
            <w:pPr>
              <w:rPr>
                <w:rFonts w:ascii="Arial" w:hAnsi="Arial" w:cs="Arial"/>
                <w:bCs/>
                <w:sz w:val="18"/>
                <w:szCs w:val="18"/>
              </w:rPr>
            </w:pPr>
          </w:p>
          <w:p w:rsidR="00EB4ADE" w:rsidRDefault="00EB4ADE" w:rsidP="0072132E">
            <w:pPr>
              <w:rPr>
                <w:rFonts w:ascii="Arial" w:hAnsi="Arial" w:cs="Arial"/>
                <w:bCs/>
                <w:sz w:val="18"/>
                <w:szCs w:val="18"/>
              </w:rPr>
            </w:pPr>
          </w:p>
          <w:p w:rsidR="00EB4ADE" w:rsidRDefault="00EB4ADE" w:rsidP="0072132E">
            <w:pPr>
              <w:rPr>
                <w:rFonts w:ascii="Arial" w:hAnsi="Arial" w:cs="Arial"/>
                <w:bCs/>
                <w:sz w:val="20"/>
              </w:rPr>
            </w:pPr>
          </w:p>
        </w:tc>
      </w:tr>
      <w:tr w:rsidR="00EB4ADE">
        <w:trPr>
          <w:trHeight w:val="70"/>
          <w:jc w:val="center"/>
        </w:trPr>
        <w:tc>
          <w:tcPr>
            <w:tcW w:w="2286" w:type="pct"/>
            <w:gridSpan w:val="2"/>
            <w:tcBorders>
              <w:top w:val="single" w:sz="4" w:space="0" w:color="auto"/>
              <w:left w:val="nil"/>
              <w:bottom w:val="nil"/>
            </w:tcBorders>
            <w:vAlign w:val="center"/>
          </w:tcPr>
          <w:p w:rsidR="00EB4ADE" w:rsidRPr="002A40A2" w:rsidRDefault="00EB4ADE" w:rsidP="0072132E">
            <w:pPr>
              <w:spacing w:before="120"/>
              <w:rPr>
                <w:rFonts w:ascii="Arial" w:hAnsi="Arial" w:cs="Arial"/>
                <w:sz w:val="16"/>
                <w:szCs w:val="16"/>
              </w:rPr>
            </w:pPr>
            <w:r>
              <w:rPr>
                <w:rFonts w:ascii="Arial" w:hAnsi="Arial" w:cs="Arial"/>
                <w:sz w:val="16"/>
                <w:szCs w:val="16"/>
              </w:rPr>
              <w:t xml:space="preserve">FINAL REPORT ATTACHMENT TO </w:t>
            </w:r>
            <w:r w:rsidR="00C51B91">
              <w:rPr>
                <w:rFonts w:ascii="Arial" w:hAnsi="Arial" w:cs="Arial"/>
                <w:sz w:val="16"/>
                <w:szCs w:val="16"/>
              </w:rPr>
              <w:t>SF-428</w:t>
            </w:r>
            <w:r>
              <w:rPr>
                <w:rFonts w:ascii="Arial" w:hAnsi="Arial" w:cs="Arial"/>
                <w:sz w:val="16"/>
                <w:szCs w:val="16"/>
              </w:rPr>
              <w:t xml:space="preserve"> </w:t>
            </w:r>
          </w:p>
        </w:tc>
        <w:tc>
          <w:tcPr>
            <w:tcW w:w="2714" w:type="pct"/>
            <w:gridSpan w:val="2"/>
            <w:tcBorders>
              <w:bottom w:val="single" w:sz="4" w:space="0" w:color="auto"/>
            </w:tcBorders>
            <w:shd w:val="clear" w:color="auto" w:fill="C0C0C0"/>
          </w:tcPr>
          <w:p w:rsidR="00EB4ADE" w:rsidRDefault="00EB4ADE" w:rsidP="0072132E">
            <w:pPr>
              <w:jc w:val="both"/>
              <w:rPr>
                <w:rFonts w:ascii="Arial" w:hAnsi="Arial" w:cs="Arial"/>
                <w:sz w:val="18"/>
                <w:szCs w:val="18"/>
              </w:rPr>
            </w:pPr>
            <w:r>
              <w:rPr>
                <w:rFonts w:ascii="Arial" w:hAnsi="Arial" w:cs="Arial"/>
                <w:sz w:val="18"/>
                <w:szCs w:val="18"/>
              </w:rPr>
              <w:t>Agency use only</w:t>
            </w:r>
          </w:p>
          <w:p w:rsidR="00EB4ADE" w:rsidRDefault="00EB4ADE" w:rsidP="0072132E">
            <w:pPr>
              <w:rPr>
                <w:rFonts w:ascii="Arial" w:hAnsi="Arial" w:cs="Arial"/>
                <w:sz w:val="18"/>
                <w:szCs w:val="18"/>
              </w:rPr>
            </w:pPr>
          </w:p>
        </w:tc>
      </w:tr>
    </w:tbl>
    <w:p w:rsidR="00EB4ADE" w:rsidRDefault="00EB4ADE" w:rsidP="00EB4ADE"/>
    <w:p w:rsidR="00797169" w:rsidRDefault="00EB4ADE" w:rsidP="00797169">
      <w:pPr>
        <w:tabs>
          <w:tab w:val="left" w:pos="360"/>
          <w:tab w:val="left" w:pos="1080"/>
          <w:tab w:val="center" w:pos="4320"/>
          <w:tab w:val="right" w:pos="10080"/>
        </w:tabs>
        <w:ind w:left="1440" w:right="144" w:firstLine="720"/>
        <w:rPr>
          <w:rFonts w:ascii="Arial" w:hAnsi="Arial" w:cs="Arial"/>
          <w:b/>
        </w:rPr>
      </w:pPr>
      <w:r>
        <w:br w:type="page"/>
      </w:r>
      <w:r w:rsidR="00797169" w:rsidRPr="00797169">
        <w:rPr>
          <w:rFonts w:ascii="Arial" w:hAnsi="Arial"/>
          <w:b/>
        </w:rPr>
        <w:lastRenderedPageBreak/>
        <w:t>Instructions for</w:t>
      </w:r>
      <w:r w:rsidR="00797169">
        <w:t xml:space="preserve"> </w:t>
      </w:r>
      <w:r w:rsidR="00797169">
        <w:rPr>
          <w:rFonts w:ascii="Arial" w:hAnsi="Arial" w:cs="Arial"/>
          <w:b/>
        </w:rPr>
        <w:t>F</w:t>
      </w:r>
      <w:r w:rsidR="00C84D1E">
        <w:rPr>
          <w:rFonts w:ascii="Arial" w:hAnsi="Arial" w:cs="Arial"/>
          <w:b/>
        </w:rPr>
        <w:t>inal Report: SF-428 Attachment B</w:t>
      </w:r>
    </w:p>
    <w:p w:rsidR="00EB4ADE" w:rsidRDefault="00EB4ADE" w:rsidP="00EB4ADE">
      <w:pPr>
        <w:autoSpaceDE w:val="0"/>
        <w:autoSpaceDN w:val="0"/>
        <w:adjustRightInd w:val="0"/>
        <w:ind w:right="-1260"/>
        <w:rPr>
          <w:rFonts w:ascii="Arial" w:hAnsi="Arial" w:cs="Arial"/>
          <w:b/>
          <w:bCs/>
          <w:color w:val="000000"/>
          <w:sz w:val="20"/>
          <w:szCs w:val="16"/>
          <w:u w:val="single"/>
        </w:rPr>
      </w:pPr>
      <w:r>
        <w:rPr>
          <w:rFonts w:ascii="Arial" w:hAnsi="Arial" w:cs="Arial"/>
          <w:b/>
          <w:bCs/>
          <w:color w:val="000000"/>
          <w:sz w:val="20"/>
          <w:szCs w:val="16"/>
          <w:u w:val="single"/>
        </w:rPr>
        <w:tab/>
      </w:r>
      <w:r>
        <w:rPr>
          <w:rFonts w:ascii="Arial" w:hAnsi="Arial" w:cs="Arial"/>
          <w:b/>
          <w:bCs/>
          <w:color w:val="000000"/>
          <w:sz w:val="20"/>
          <w:szCs w:val="16"/>
          <w:u w:val="single"/>
        </w:rPr>
        <w:tab/>
      </w:r>
      <w:r>
        <w:rPr>
          <w:rFonts w:ascii="Arial" w:hAnsi="Arial" w:cs="Arial"/>
          <w:b/>
          <w:bCs/>
          <w:color w:val="000000"/>
          <w:sz w:val="20"/>
          <w:szCs w:val="16"/>
          <w:u w:val="single"/>
        </w:rPr>
        <w:tab/>
      </w:r>
      <w:r>
        <w:rPr>
          <w:rFonts w:ascii="Arial" w:hAnsi="Arial" w:cs="Arial"/>
          <w:b/>
          <w:bCs/>
          <w:color w:val="000000"/>
          <w:sz w:val="20"/>
          <w:szCs w:val="16"/>
          <w:u w:val="single"/>
        </w:rPr>
        <w:tab/>
      </w:r>
      <w:r>
        <w:rPr>
          <w:rFonts w:ascii="Arial" w:hAnsi="Arial" w:cs="Arial"/>
          <w:b/>
          <w:bCs/>
          <w:color w:val="000000"/>
          <w:sz w:val="20"/>
          <w:szCs w:val="16"/>
          <w:u w:val="single"/>
        </w:rPr>
        <w:tab/>
      </w:r>
      <w:r>
        <w:rPr>
          <w:rFonts w:ascii="Arial" w:hAnsi="Arial" w:cs="Arial"/>
          <w:b/>
          <w:bCs/>
          <w:color w:val="000000"/>
          <w:sz w:val="20"/>
          <w:szCs w:val="16"/>
          <w:u w:val="single"/>
        </w:rPr>
        <w:tab/>
      </w:r>
      <w:r>
        <w:rPr>
          <w:rFonts w:ascii="Arial" w:hAnsi="Arial" w:cs="Arial"/>
          <w:b/>
          <w:bCs/>
          <w:color w:val="000000"/>
          <w:sz w:val="20"/>
          <w:szCs w:val="16"/>
          <w:u w:val="single"/>
        </w:rPr>
        <w:tab/>
      </w:r>
      <w:r>
        <w:rPr>
          <w:rFonts w:ascii="Arial" w:hAnsi="Arial" w:cs="Arial"/>
          <w:b/>
          <w:bCs/>
          <w:color w:val="000000"/>
          <w:sz w:val="20"/>
          <w:szCs w:val="16"/>
          <w:u w:val="single"/>
        </w:rPr>
        <w:tab/>
      </w:r>
      <w:r>
        <w:rPr>
          <w:rFonts w:ascii="Arial" w:hAnsi="Arial" w:cs="Arial"/>
          <w:b/>
          <w:bCs/>
          <w:color w:val="000000"/>
          <w:sz w:val="20"/>
          <w:szCs w:val="16"/>
          <w:u w:val="single"/>
        </w:rPr>
        <w:tab/>
      </w:r>
      <w:r>
        <w:rPr>
          <w:rFonts w:ascii="Arial" w:hAnsi="Arial" w:cs="Arial"/>
          <w:b/>
          <w:bCs/>
          <w:color w:val="000000"/>
          <w:sz w:val="20"/>
          <w:szCs w:val="16"/>
          <w:u w:val="single"/>
        </w:rPr>
        <w:tab/>
      </w:r>
      <w:r>
        <w:rPr>
          <w:rFonts w:ascii="Arial" w:hAnsi="Arial" w:cs="Arial"/>
          <w:b/>
          <w:bCs/>
          <w:color w:val="000000"/>
          <w:sz w:val="20"/>
          <w:szCs w:val="16"/>
          <w:u w:val="single"/>
        </w:rPr>
        <w:tab/>
      </w:r>
      <w:r>
        <w:rPr>
          <w:rFonts w:ascii="Arial" w:hAnsi="Arial" w:cs="Arial"/>
          <w:b/>
          <w:bCs/>
          <w:color w:val="000000"/>
          <w:sz w:val="20"/>
          <w:szCs w:val="16"/>
          <w:u w:val="single"/>
        </w:rPr>
        <w:tab/>
      </w:r>
      <w:r>
        <w:rPr>
          <w:rFonts w:ascii="Arial" w:hAnsi="Arial" w:cs="Arial"/>
          <w:b/>
          <w:bCs/>
          <w:color w:val="000000"/>
          <w:sz w:val="20"/>
          <w:szCs w:val="16"/>
          <w:u w:val="single"/>
        </w:rPr>
        <w:tab/>
      </w:r>
      <w:r w:rsidR="009C6496">
        <w:rPr>
          <w:rFonts w:ascii="Arial" w:hAnsi="Arial" w:cs="Arial"/>
          <w:b/>
          <w:bCs/>
          <w:color w:val="000000"/>
          <w:sz w:val="20"/>
          <w:szCs w:val="16"/>
          <w:u w:val="single"/>
        </w:rPr>
        <w:tab/>
      </w:r>
      <w:r w:rsidR="003D0D3E">
        <w:rPr>
          <w:rFonts w:ascii="Arial" w:hAnsi="Arial" w:cs="Arial"/>
          <w:b/>
          <w:bCs/>
          <w:color w:val="000000"/>
          <w:sz w:val="20"/>
          <w:szCs w:val="16"/>
          <w:u w:val="single"/>
        </w:rPr>
        <w:tab/>
      </w:r>
    </w:p>
    <w:p w:rsidR="00EB4ADE" w:rsidRDefault="00EB4ADE" w:rsidP="00EB4ADE">
      <w:pPr>
        <w:autoSpaceDE w:val="0"/>
        <w:autoSpaceDN w:val="0"/>
        <w:adjustRightInd w:val="0"/>
        <w:ind w:right="-1260"/>
        <w:rPr>
          <w:rFonts w:ascii="Arial" w:hAnsi="Arial" w:cs="Arial"/>
          <w:color w:val="000000"/>
          <w:sz w:val="20"/>
          <w:szCs w:val="16"/>
          <w:u w:val="single"/>
        </w:rPr>
      </w:pPr>
    </w:p>
    <w:p w:rsidR="00EB4ADE" w:rsidRDefault="00EB4ADE" w:rsidP="009C6496">
      <w:pPr>
        <w:autoSpaceDE w:val="0"/>
        <w:autoSpaceDN w:val="0"/>
        <w:adjustRightInd w:val="0"/>
        <w:ind w:right="18"/>
        <w:rPr>
          <w:rFonts w:ascii="Arial" w:hAnsi="Arial" w:cs="Arial"/>
          <w:b/>
          <w:bCs/>
          <w:color w:val="000000"/>
          <w:szCs w:val="16"/>
          <w:u w:val="single"/>
        </w:rPr>
      </w:pPr>
      <w:r w:rsidRPr="0020330E">
        <w:rPr>
          <w:rFonts w:ascii="Arial" w:hAnsi="Arial" w:cs="Arial"/>
          <w:b/>
          <w:bCs/>
          <w:color w:val="000000"/>
          <w:sz w:val="22"/>
          <w:szCs w:val="22"/>
        </w:rPr>
        <w:t xml:space="preserve">A.  </w:t>
      </w:r>
      <w:r w:rsidRPr="0020330E">
        <w:rPr>
          <w:rFonts w:ascii="Arial" w:hAnsi="Arial" w:cs="Arial"/>
          <w:b/>
          <w:bCs/>
          <w:color w:val="000000"/>
          <w:sz w:val="22"/>
          <w:szCs w:val="22"/>
          <w:u w:val="single"/>
        </w:rPr>
        <w:t>General Instructions</w:t>
      </w:r>
      <w:r>
        <w:rPr>
          <w:rFonts w:ascii="Arial" w:hAnsi="Arial" w:cs="Arial"/>
          <w:b/>
          <w:bCs/>
          <w:color w:val="000000"/>
          <w:szCs w:val="16"/>
          <w:u w:val="single"/>
        </w:rPr>
        <w:t>:</w:t>
      </w:r>
    </w:p>
    <w:p w:rsidR="00EB4ADE" w:rsidRDefault="00EB4ADE" w:rsidP="009C6496">
      <w:pPr>
        <w:autoSpaceDE w:val="0"/>
        <w:autoSpaceDN w:val="0"/>
        <w:adjustRightInd w:val="0"/>
        <w:ind w:right="18"/>
        <w:rPr>
          <w:rFonts w:ascii="Arial" w:hAnsi="Arial" w:cs="Arial"/>
          <w:color w:val="000000"/>
          <w:sz w:val="20"/>
          <w:szCs w:val="16"/>
        </w:rPr>
      </w:pPr>
    </w:p>
    <w:p w:rsidR="00EB4ADE" w:rsidRPr="00F54870" w:rsidRDefault="00EB4ADE" w:rsidP="009C6496">
      <w:pPr>
        <w:autoSpaceDE w:val="0"/>
        <w:autoSpaceDN w:val="0"/>
        <w:adjustRightInd w:val="0"/>
        <w:ind w:right="18"/>
        <w:rPr>
          <w:rFonts w:ascii="Arial" w:hAnsi="Arial" w:cs="Arial"/>
          <w:sz w:val="20"/>
        </w:rPr>
      </w:pPr>
      <w:r w:rsidRPr="00F54870">
        <w:rPr>
          <w:rFonts w:ascii="Arial" w:hAnsi="Arial" w:cs="Arial"/>
          <w:color w:val="000000"/>
          <w:sz w:val="20"/>
        </w:rPr>
        <w:t xml:space="preserve">This Attachment is to be used by </w:t>
      </w:r>
      <w:r w:rsidRPr="00F54870">
        <w:rPr>
          <w:rFonts w:ascii="Arial" w:hAnsi="Arial" w:cs="Arial"/>
          <w:sz w:val="20"/>
        </w:rPr>
        <w:t xml:space="preserve">recipients when required to provide a final property report for closeout of Federal assistance awards. The Attachment allows recipients to request specific disposition of </w:t>
      </w:r>
      <w:r w:rsidR="004133AC">
        <w:rPr>
          <w:rFonts w:ascii="Arial" w:hAnsi="Arial" w:cs="Arial"/>
          <w:sz w:val="20"/>
        </w:rPr>
        <w:t>Federally</w:t>
      </w:r>
      <w:r w:rsidRPr="00F54870">
        <w:rPr>
          <w:rFonts w:ascii="Arial" w:hAnsi="Arial" w:cs="Arial"/>
          <w:sz w:val="20"/>
        </w:rPr>
        <w:t>-owned property and acquired equipment. The attachment also provides a means for calculating and transmitting appropriate compensation to the awarding agency for residual unused supplies.</w:t>
      </w:r>
    </w:p>
    <w:p w:rsidR="00D77636" w:rsidRDefault="00D77636" w:rsidP="009C6496">
      <w:pPr>
        <w:autoSpaceDE w:val="0"/>
        <w:autoSpaceDN w:val="0"/>
        <w:adjustRightInd w:val="0"/>
        <w:ind w:right="18"/>
        <w:rPr>
          <w:rFonts w:ascii="Arial" w:hAnsi="Arial" w:cs="Arial"/>
          <w:sz w:val="20"/>
        </w:rPr>
      </w:pPr>
    </w:p>
    <w:p w:rsidR="00EB4ADE" w:rsidRPr="00F54870" w:rsidRDefault="00EB4ADE" w:rsidP="009C6496">
      <w:pPr>
        <w:autoSpaceDE w:val="0"/>
        <w:autoSpaceDN w:val="0"/>
        <w:adjustRightInd w:val="0"/>
        <w:ind w:right="18"/>
        <w:rPr>
          <w:rFonts w:ascii="Arial" w:hAnsi="Arial" w:cs="Arial"/>
          <w:sz w:val="20"/>
        </w:rPr>
      </w:pPr>
      <w:r w:rsidRPr="00F54870">
        <w:rPr>
          <w:rFonts w:ascii="Arial" w:hAnsi="Arial" w:cs="Arial"/>
          <w:sz w:val="20"/>
        </w:rPr>
        <w:t>Requirements for final reporting are based on individual award provisions and the type of property. Generally, at the end of a Federal assistance award, recipients are required to:</w:t>
      </w:r>
    </w:p>
    <w:p w:rsidR="00EB4ADE" w:rsidRPr="00F54870" w:rsidRDefault="00EB4ADE" w:rsidP="009C6496">
      <w:pPr>
        <w:autoSpaceDE w:val="0"/>
        <w:autoSpaceDN w:val="0"/>
        <w:adjustRightInd w:val="0"/>
        <w:ind w:right="18"/>
        <w:rPr>
          <w:rFonts w:ascii="Arial" w:hAnsi="Arial" w:cs="Arial"/>
          <w:sz w:val="20"/>
        </w:rPr>
      </w:pPr>
    </w:p>
    <w:p w:rsidR="00EB4ADE" w:rsidRPr="00F54870" w:rsidRDefault="00EB4ADE" w:rsidP="009C6496">
      <w:pPr>
        <w:numPr>
          <w:ilvl w:val="0"/>
          <w:numId w:val="25"/>
          <w:numberingChange w:id="5" w:author="boydd" w:date="2010-01-28T16:36:00Z" w:original="%1:1:4:."/>
        </w:numPr>
        <w:autoSpaceDE w:val="0"/>
        <w:autoSpaceDN w:val="0"/>
        <w:adjustRightInd w:val="0"/>
        <w:ind w:right="18"/>
        <w:rPr>
          <w:rFonts w:ascii="Arial" w:hAnsi="Arial" w:cs="Arial"/>
          <w:sz w:val="20"/>
        </w:rPr>
      </w:pPr>
      <w:r w:rsidRPr="00F54870">
        <w:rPr>
          <w:rFonts w:ascii="Arial" w:hAnsi="Arial" w:cs="Arial"/>
          <w:sz w:val="20"/>
        </w:rPr>
        <w:t xml:space="preserve">submit a report of </w:t>
      </w:r>
      <w:r w:rsidR="004133AC">
        <w:rPr>
          <w:rFonts w:ascii="Arial" w:hAnsi="Arial" w:cs="Arial"/>
          <w:sz w:val="20"/>
        </w:rPr>
        <w:t>Federally</w:t>
      </w:r>
      <w:r w:rsidRPr="00F54870">
        <w:rPr>
          <w:rFonts w:ascii="Arial" w:hAnsi="Arial" w:cs="Arial"/>
          <w:sz w:val="20"/>
        </w:rPr>
        <w:t>-owned property</w:t>
      </w:r>
    </w:p>
    <w:p w:rsidR="00EB4ADE" w:rsidRPr="00F54870" w:rsidRDefault="00EB4ADE" w:rsidP="00540CED">
      <w:pPr>
        <w:numPr>
          <w:ilvl w:val="0"/>
          <w:numId w:val="25"/>
          <w:numberingChange w:id="6" w:author="boydd" w:date="2010-01-28T16:36:00Z" w:original="%1:2:4:."/>
        </w:numPr>
        <w:autoSpaceDE w:val="0"/>
        <w:autoSpaceDN w:val="0"/>
        <w:adjustRightInd w:val="0"/>
        <w:ind w:right="18"/>
        <w:rPr>
          <w:rFonts w:ascii="Arial" w:hAnsi="Arial" w:cs="Arial"/>
          <w:sz w:val="20"/>
        </w:rPr>
      </w:pPr>
      <w:proofErr w:type="gramStart"/>
      <w:r w:rsidRPr="00F54870">
        <w:rPr>
          <w:rFonts w:ascii="Arial" w:hAnsi="Arial" w:cs="Arial"/>
          <w:sz w:val="20"/>
        </w:rPr>
        <w:t>provide</w:t>
      </w:r>
      <w:proofErr w:type="gramEnd"/>
      <w:r w:rsidRPr="00F54870">
        <w:rPr>
          <w:rFonts w:ascii="Arial" w:hAnsi="Arial" w:cs="Arial"/>
          <w:sz w:val="20"/>
        </w:rPr>
        <w:t xml:space="preserve"> a listing of equipment items, with an acquisition cost </w:t>
      </w:r>
      <w:r w:rsidR="00540CED">
        <w:rPr>
          <w:rFonts w:ascii="Arial" w:hAnsi="Arial" w:cs="Arial"/>
          <w:sz w:val="20"/>
        </w:rPr>
        <w:t>of</w:t>
      </w:r>
      <w:r w:rsidRPr="00F54870">
        <w:rPr>
          <w:rFonts w:ascii="Arial" w:hAnsi="Arial" w:cs="Arial"/>
          <w:sz w:val="20"/>
        </w:rPr>
        <w:t xml:space="preserve"> $5,000</w:t>
      </w:r>
      <w:r w:rsidR="00540CED">
        <w:rPr>
          <w:rFonts w:ascii="Arial" w:hAnsi="Arial" w:cs="Arial"/>
          <w:sz w:val="20"/>
        </w:rPr>
        <w:t xml:space="preserve"> or more</w:t>
      </w:r>
      <w:r w:rsidRPr="00F54870">
        <w:rPr>
          <w:rFonts w:ascii="Arial" w:hAnsi="Arial" w:cs="Arial"/>
          <w:sz w:val="20"/>
        </w:rPr>
        <w:t>, when the awarding agency has reserved the right to transfer title to the equipment to the Federal Government or a third party.</w:t>
      </w:r>
    </w:p>
    <w:p w:rsidR="00EB4ADE" w:rsidRPr="00F54870" w:rsidRDefault="00EB4ADE" w:rsidP="009C6496">
      <w:pPr>
        <w:numPr>
          <w:ilvl w:val="0"/>
          <w:numId w:val="25"/>
          <w:numberingChange w:id="7" w:author="boydd" w:date="2010-01-28T16:36:00Z" w:original="%1:3:4:."/>
        </w:numPr>
        <w:autoSpaceDE w:val="0"/>
        <w:autoSpaceDN w:val="0"/>
        <w:adjustRightInd w:val="0"/>
        <w:ind w:right="18"/>
        <w:rPr>
          <w:rFonts w:ascii="Arial" w:hAnsi="Arial" w:cs="Arial"/>
          <w:sz w:val="20"/>
        </w:rPr>
      </w:pPr>
      <w:r w:rsidRPr="00F54870">
        <w:rPr>
          <w:rFonts w:ascii="Arial" w:hAnsi="Arial" w:cs="Arial"/>
          <w:sz w:val="20"/>
        </w:rPr>
        <w:t xml:space="preserve">compensate the awarding agency for residual unused supplies with a total aggregate fair market value greater than $5,000 that are not needed for any other </w:t>
      </w:r>
      <w:r w:rsidR="004133AC">
        <w:rPr>
          <w:rFonts w:ascii="Arial" w:hAnsi="Arial" w:cs="Arial"/>
          <w:sz w:val="20"/>
        </w:rPr>
        <w:t>Federally</w:t>
      </w:r>
      <w:r w:rsidRPr="00F54870">
        <w:rPr>
          <w:rFonts w:ascii="Arial" w:hAnsi="Arial" w:cs="Arial"/>
          <w:sz w:val="20"/>
        </w:rPr>
        <w:t xml:space="preserve"> sponsored programs or projects. </w:t>
      </w:r>
    </w:p>
    <w:p w:rsidR="00EB4ADE" w:rsidRPr="00F54870" w:rsidRDefault="00EB4ADE" w:rsidP="009C6496">
      <w:pPr>
        <w:autoSpaceDE w:val="0"/>
        <w:autoSpaceDN w:val="0"/>
        <w:adjustRightInd w:val="0"/>
        <w:ind w:right="18"/>
        <w:rPr>
          <w:rFonts w:ascii="Arial" w:hAnsi="Arial" w:cs="Arial"/>
          <w:color w:val="000000"/>
          <w:sz w:val="20"/>
        </w:rPr>
      </w:pPr>
    </w:p>
    <w:p w:rsidR="00EB4ADE" w:rsidRPr="00F54870" w:rsidRDefault="00EB4ADE" w:rsidP="009C649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9900"/>
        </w:tabs>
        <w:ind w:right="18"/>
        <w:rPr>
          <w:rFonts w:ascii="Arial" w:hAnsi="Arial" w:cs="Arial"/>
          <w:sz w:val="20"/>
        </w:rPr>
      </w:pPr>
      <w:r w:rsidRPr="00F54870">
        <w:rPr>
          <w:rFonts w:ascii="Arial" w:hAnsi="Arial" w:cs="Arial"/>
          <w:b/>
          <w:bCs/>
          <w:color w:val="000000"/>
          <w:sz w:val="20"/>
        </w:rPr>
        <w:t>Federal Grant or Other Identifying Number Assigned by Federal Agency.</w:t>
      </w:r>
      <w:r w:rsidRPr="00F54870">
        <w:rPr>
          <w:rFonts w:ascii="Arial" w:hAnsi="Arial" w:cs="Arial"/>
          <w:color w:val="000000"/>
          <w:sz w:val="20"/>
        </w:rPr>
        <w:t xml:space="preserve">  Enter the Federal grant, cooperative agreement or other Federal financial assistance award instrument number or other identifying number assigned to the Federal financial assistance award.</w:t>
      </w:r>
    </w:p>
    <w:p w:rsidR="00EB4ADE" w:rsidRPr="00F54870" w:rsidRDefault="00EB4ADE" w:rsidP="009C6496">
      <w:pPr>
        <w:autoSpaceDE w:val="0"/>
        <w:autoSpaceDN w:val="0"/>
        <w:adjustRightInd w:val="0"/>
        <w:ind w:right="18"/>
        <w:rPr>
          <w:rFonts w:ascii="Arial" w:hAnsi="Arial" w:cs="Arial"/>
          <w:bCs/>
          <w:color w:val="000000"/>
          <w:sz w:val="20"/>
        </w:rPr>
      </w:pPr>
    </w:p>
    <w:p w:rsidR="00EB4ADE" w:rsidRPr="00F54870" w:rsidRDefault="00EB4ADE" w:rsidP="009C6496">
      <w:pPr>
        <w:autoSpaceDE w:val="0"/>
        <w:autoSpaceDN w:val="0"/>
        <w:adjustRightInd w:val="0"/>
        <w:ind w:right="18"/>
        <w:rPr>
          <w:rFonts w:ascii="Arial" w:hAnsi="Arial" w:cs="Arial"/>
          <w:bCs/>
          <w:color w:val="000000"/>
          <w:sz w:val="20"/>
        </w:rPr>
      </w:pPr>
      <w:r w:rsidRPr="00F54870">
        <w:rPr>
          <w:rFonts w:ascii="Arial" w:hAnsi="Arial" w:cs="Arial"/>
          <w:bCs/>
          <w:color w:val="000000"/>
          <w:sz w:val="20"/>
        </w:rPr>
        <w:t xml:space="preserve">1. </w:t>
      </w:r>
      <w:r w:rsidRPr="00F54870">
        <w:rPr>
          <w:rFonts w:ascii="Arial" w:hAnsi="Arial" w:cs="Arial"/>
          <w:b/>
          <w:bCs/>
          <w:color w:val="000000"/>
          <w:sz w:val="20"/>
        </w:rPr>
        <w:t>Report</w:t>
      </w:r>
      <w:r w:rsidRPr="00FF189D">
        <w:rPr>
          <w:rFonts w:ascii="Arial" w:hAnsi="Arial" w:cs="Arial"/>
          <w:b/>
          <w:bCs/>
          <w:color w:val="000000"/>
          <w:sz w:val="20"/>
        </w:rPr>
        <w:t>.</w:t>
      </w:r>
      <w:r w:rsidRPr="00F54870">
        <w:rPr>
          <w:rFonts w:ascii="Arial" w:hAnsi="Arial" w:cs="Arial"/>
          <w:bCs/>
          <w:color w:val="000000"/>
          <w:sz w:val="20"/>
        </w:rPr>
        <w:t xml:space="preserve"> Check applicable </w:t>
      </w:r>
      <w:r w:rsidR="00C41292">
        <w:rPr>
          <w:rFonts w:ascii="Arial" w:hAnsi="Arial" w:cs="Arial"/>
          <w:bCs/>
          <w:color w:val="000000"/>
          <w:sz w:val="20"/>
        </w:rPr>
        <w:t>lines</w:t>
      </w:r>
      <w:r w:rsidR="00C41292" w:rsidRPr="00F54870">
        <w:rPr>
          <w:rFonts w:ascii="Arial" w:hAnsi="Arial" w:cs="Arial"/>
          <w:bCs/>
          <w:color w:val="000000"/>
          <w:sz w:val="20"/>
        </w:rPr>
        <w:t xml:space="preserve"> </w:t>
      </w:r>
      <w:r w:rsidRPr="00F54870">
        <w:rPr>
          <w:rFonts w:ascii="Arial" w:hAnsi="Arial" w:cs="Arial"/>
          <w:bCs/>
          <w:color w:val="000000"/>
          <w:sz w:val="20"/>
        </w:rPr>
        <w:t xml:space="preserve">a-c to indicate the type of property that is being reported. Note: </w:t>
      </w:r>
      <w:r w:rsidRPr="00F54870">
        <w:rPr>
          <w:rFonts w:ascii="Arial" w:hAnsi="Arial" w:cs="Arial"/>
          <w:sz w:val="20"/>
        </w:rPr>
        <w:t>Federally-owned property includes items provided by the awarding agency, regardless of dollar value.</w:t>
      </w:r>
      <w:r w:rsidRPr="00F54870">
        <w:rPr>
          <w:rFonts w:ascii="Arial" w:hAnsi="Arial" w:cs="Arial"/>
          <w:bCs/>
          <w:color w:val="000000"/>
          <w:sz w:val="20"/>
        </w:rPr>
        <w:t xml:space="preserve"> Check </w:t>
      </w:r>
      <w:r w:rsidR="00C41292">
        <w:rPr>
          <w:rFonts w:ascii="Arial" w:hAnsi="Arial" w:cs="Arial"/>
          <w:bCs/>
          <w:color w:val="000000"/>
          <w:sz w:val="20"/>
        </w:rPr>
        <w:t>line</w:t>
      </w:r>
      <w:r w:rsidR="00C41292" w:rsidRPr="00F54870">
        <w:rPr>
          <w:rFonts w:ascii="Arial" w:hAnsi="Arial" w:cs="Arial"/>
          <w:bCs/>
          <w:color w:val="000000"/>
          <w:sz w:val="20"/>
        </w:rPr>
        <w:t xml:space="preserve"> </w:t>
      </w:r>
      <w:r w:rsidRPr="00F54870">
        <w:rPr>
          <w:rFonts w:ascii="Arial" w:hAnsi="Arial" w:cs="Arial"/>
          <w:bCs/>
          <w:color w:val="000000"/>
          <w:sz w:val="20"/>
        </w:rPr>
        <w:t>d to indicate no property to report, if the awarding agency requires a negative report.</w:t>
      </w:r>
    </w:p>
    <w:p w:rsidR="00EB4ADE" w:rsidRPr="00F54870" w:rsidRDefault="00EB4ADE" w:rsidP="009C6496">
      <w:pPr>
        <w:autoSpaceDE w:val="0"/>
        <w:autoSpaceDN w:val="0"/>
        <w:adjustRightInd w:val="0"/>
        <w:ind w:right="18"/>
        <w:rPr>
          <w:rFonts w:ascii="Arial" w:hAnsi="Arial" w:cs="Arial"/>
          <w:b/>
          <w:bCs/>
          <w:color w:val="000000"/>
          <w:sz w:val="20"/>
        </w:rPr>
      </w:pPr>
    </w:p>
    <w:p w:rsidR="00EB4ADE" w:rsidRPr="00F54870" w:rsidRDefault="00EB4ADE" w:rsidP="009C6496">
      <w:pPr>
        <w:autoSpaceDE w:val="0"/>
        <w:autoSpaceDN w:val="0"/>
        <w:adjustRightInd w:val="0"/>
        <w:ind w:right="18"/>
        <w:rPr>
          <w:rFonts w:ascii="Arial" w:hAnsi="Arial" w:cs="Arial"/>
          <w:bCs/>
          <w:color w:val="000000"/>
          <w:sz w:val="20"/>
        </w:rPr>
      </w:pPr>
      <w:r w:rsidRPr="00F54870">
        <w:rPr>
          <w:rFonts w:ascii="Arial" w:hAnsi="Arial" w:cs="Arial"/>
          <w:bCs/>
          <w:color w:val="000000"/>
          <w:sz w:val="20"/>
        </w:rPr>
        <w:t>2. Complete the relevant sections to correspond with the property reported in Block 1.</w:t>
      </w:r>
    </w:p>
    <w:p w:rsidR="00EB4ADE" w:rsidRPr="00F54870" w:rsidRDefault="00EB4ADE" w:rsidP="009C6496">
      <w:pPr>
        <w:autoSpaceDE w:val="0"/>
        <w:autoSpaceDN w:val="0"/>
        <w:adjustRightInd w:val="0"/>
        <w:ind w:right="18"/>
        <w:rPr>
          <w:rFonts w:ascii="Arial" w:hAnsi="Arial" w:cs="Arial"/>
          <w:bCs/>
          <w:color w:val="000000"/>
          <w:sz w:val="20"/>
        </w:rPr>
      </w:pPr>
    </w:p>
    <w:p w:rsidR="00EB4ADE" w:rsidRPr="00F54870" w:rsidRDefault="00EB4ADE" w:rsidP="009C6496">
      <w:pPr>
        <w:autoSpaceDE w:val="0"/>
        <w:autoSpaceDN w:val="0"/>
        <w:adjustRightInd w:val="0"/>
        <w:ind w:right="18"/>
        <w:rPr>
          <w:rFonts w:ascii="Arial" w:hAnsi="Arial" w:cs="Arial"/>
          <w:bCs/>
          <w:color w:val="000000"/>
          <w:sz w:val="20"/>
        </w:rPr>
      </w:pPr>
      <w:proofErr w:type="gramStart"/>
      <w:r w:rsidRPr="00F54870">
        <w:rPr>
          <w:rFonts w:ascii="Arial" w:hAnsi="Arial" w:cs="Arial"/>
          <w:bCs/>
          <w:color w:val="000000"/>
          <w:sz w:val="20"/>
        </w:rPr>
        <w:t xml:space="preserve">2a. </w:t>
      </w:r>
      <w:r w:rsidRPr="00F54870">
        <w:rPr>
          <w:rFonts w:ascii="Arial" w:hAnsi="Arial" w:cs="Arial"/>
          <w:b/>
          <w:bCs/>
          <w:color w:val="000000"/>
          <w:sz w:val="20"/>
        </w:rPr>
        <w:t>Federally-owned Property</w:t>
      </w:r>
      <w:r w:rsidRPr="00FF189D">
        <w:rPr>
          <w:rFonts w:ascii="Arial" w:hAnsi="Arial" w:cs="Arial"/>
          <w:b/>
          <w:bCs/>
          <w:color w:val="000000"/>
          <w:sz w:val="20"/>
        </w:rPr>
        <w:t>.</w:t>
      </w:r>
      <w:proofErr w:type="gramEnd"/>
      <w:r w:rsidRPr="00F54870">
        <w:rPr>
          <w:rFonts w:ascii="Arial" w:hAnsi="Arial" w:cs="Arial"/>
          <w:bCs/>
          <w:color w:val="000000"/>
          <w:sz w:val="20"/>
        </w:rPr>
        <w:t xml:space="preserve"> </w:t>
      </w:r>
    </w:p>
    <w:p w:rsidR="00EB4ADE" w:rsidRPr="00F54870" w:rsidRDefault="00EB4ADE" w:rsidP="00DD4F66">
      <w:pPr>
        <w:numPr>
          <w:ilvl w:val="0"/>
          <w:numId w:val="24"/>
          <w:numberingChange w:id="8" w:author="boydd" w:date="2010-01-28T16:49:00Z" w:original="(%1:1:2:)"/>
        </w:numPr>
        <w:autoSpaceDE w:val="0"/>
        <w:autoSpaceDN w:val="0"/>
        <w:adjustRightInd w:val="0"/>
        <w:ind w:right="18"/>
        <w:rPr>
          <w:rFonts w:ascii="Arial" w:hAnsi="Arial" w:cs="Arial"/>
          <w:bCs/>
          <w:color w:val="000000"/>
          <w:sz w:val="20"/>
        </w:rPr>
      </w:pPr>
      <w:r w:rsidRPr="00F54870">
        <w:rPr>
          <w:rFonts w:ascii="Arial" w:hAnsi="Arial" w:cs="Arial"/>
          <w:bCs/>
          <w:color w:val="000000"/>
          <w:sz w:val="20"/>
        </w:rPr>
        <w:t>To request transfer of the property for use on a specific Federal award</w:t>
      </w:r>
    </w:p>
    <w:p w:rsidR="00EB4ADE" w:rsidRPr="00F54870" w:rsidRDefault="00EB4ADE" w:rsidP="00DD4F66">
      <w:pPr>
        <w:numPr>
          <w:ilvl w:val="0"/>
          <w:numId w:val="24"/>
          <w:numberingChange w:id="9" w:author="boydd" w:date="2010-01-28T16:49:00Z" w:original="(%1:2:2:)"/>
        </w:numPr>
        <w:autoSpaceDE w:val="0"/>
        <w:autoSpaceDN w:val="0"/>
        <w:adjustRightInd w:val="0"/>
        <w:ind w:right="18"/>
        <w:rPr>
          <w:rFonts w:ascii="Arial" w:hAnsi="Arial" w:cs="Arial"/>
          <w:bCs/>
          <w:color w:val="000000"/>
          <w:sz w:val="20"/>
        </w:rPr>
      </w:pPr>
      <w:r w:rsidRPr="00F54870">
        <w:rPr>
          <w:rFonts w:ascii="Arial" w:hAnsi="Arial" w:cs="Arial"/>
          <w:bCs/>
          <w:color w:val="000000"/>
          <w:sz w:val="20"/>
        </w:rPr>
        <w:t xml:space="preserve">To request Federal agency disposition instructions for unneeded </w:t>
      </w:r>
      <w:r w:rsidR="004133AC">
        <w:rPr>
          <w:rFonts w:ascii="Arial" w:hAnsi="Arial" w:cs="Arial"/>
          <w:bCs/>
          <w:color w:val="000000"/>
          <w:sz w:val="20"/>
        </w:rPr>
        <w:t>Federally</w:t>
      </w:r>
      <w:r w:rsidRPr="00F54870">
        <w:rPr>
          <w:rFonts w:ascii="Arial" w:hAnsi="Arial" w:cs="Arial"/>
          <w:bCs/>
          <w:color w:val="000000"/>
          <w:sz w:val="20"/>
        </w:rPr>
        <w:t>-owned property</w:t>
      </w:r>
    </w:p>
    <w:p w:rsidR="00EB4ADE" w:rsidRPr="00F54870" w:rsidRDefault="00EB4ADE" w:rsidP="00DD4F66">
      <w:pPr>
        <w:numPr>
          <w:ilvl w:val="0"/>
          <w:numId w:val="24"/>
          <w:numberingChange w:id="10" w:author="boydd" w:date="2010-01-28T16:49:00Z" w:original="(%1:3:2:)"/>
        </w:numPr>
        <w:autoSpaceDE w:val="0"/>
        <w:autoSpaceDN w:val="0"/>
        <w:adjustRightInd w:val="0"/>
        <w:ind w:right="18"/>
        <w:rPr>
          <w:rFonts w:ascii="Arial" w:hAnsi="Arial" w:cs="Arial"/>
          <w:bCs/>
          <w:color w:val="000000"/>
          <w:sz w:val="20"/>
        </w:rPr>
      </w:pPr>
      <w:r w:rsidRPr="00F54870">
        <w:rPr>
          <w:rFonts w:ascii="Arial" w:hAnsi="Arial" w:cs="Arial"/>
          <w:bCs/>
          <w:color w:val="000000"/>
          <w:sz w:val="20"/>
        </w:rPr>
        <w:t>To request a disposition other than (i) or (ii). For example, requests for transfer of title under authority of the Stevenson-Wydler Act.</w:t>
      </w:r>
    </w:p>
    <w:p w:rsidR="00EB4ADE" w:rsidRPr="00F54870" w:rsidRDefault="00DD4F66" w:rsidP="00DD4F66">
      <w:pPr>
        <w:tabs>
          <w:tab w:val="left" w:pos="2085"/>
        </w:tabs>
        <w:autoSpaceDE w:val="0"/>
        <w:autoSpaceDN w:val="0"/>
        <w:adjustRightInd w:val="0"/>
        <w:ind w:right="18"/>
        <w:rPr>
          <w:rFonts w:ascii="Arial" w:hAnsi="Arial" w:cs="Arial"/>
          <w:bCs/>
          <w:color w:val="000000"/>
          <w:sz w:val="20"/>
        </w:rPr>
      </w:pPr>
      <w:r>
        <w:rPr>
          <w:rFonts w:ascii="Arial" w:hAnsi="Arial" w:cs="Arial"/>
          <w:bCs/>
          <w:color w:val="000000"/>
          <w:sz w:val="20"/>
        </w:rPr>
        <w:tab/>
      </w:r>
    </w:p>
    <w:p w:rsidR="00EB4ADE" w:rsidRPr="00F54870" w:rsidRDefault="00EB4ADE" w:rsidP="00540CED">
      <w:pPr>
        <w:autoSpaceDE w:val="0"/>
        <w:autoSpaceDN w:val="0"/>
        <w:adjustRightInd w:val="0"/>
        <w:ind w:right="18"/>
        <w:rPr>
          <w:rFonts w:ascii="Arial" w:hAnsi="Arial" w:cs="Arial"/>
          <w:bCs/>
          <w:color w:val="000000"/>
          <w:sz w:val="20"/>
        </w:rPr>
      </w:pPr>
      <w:r w:rsidRPr="00F54870">
        <w:rPr>
          <w:rFonts w:ascii="Arial" w:hAnsi="Arial" w:cs="Arial"/>
          <w:bCs/>
          <w:color w:val="000000"/>
          <w:sz w:val="20"/>
        </w:rPr>
        <w:t xml:space="preserve">2b. </w:t>
      </w:r>
      <w:r w:rsidRPr="00F54870">
        <w:rPr>
          <w:rFonts w:ascii="Arial" w:hAnsi="Arial" w:cs="Arial"/>
          <w:b/>
          <w:bCs/>
          <w:color w:val="000000"/>
          <w:sz w:val="20"/>
        </w:rPr>
        <w:t xml:space="preserve">Acquired Equipment with acquisition cost </w:t>
      </w:r>
      <w:r w:rsidR="00540CED">
        <w:rPr>
          <w:rFonts w:ascii="Arial" w:hAnsi="Arial" w:cs="Arial"/>
          <w:b/>
          <w:bCs/>
          <w:color w:val="000000"/>
          <w:sz w:val="20"/>
        </w:rPr>
        <w:t xml:space="preserve">of </w:t>
      </w:r>
      <w:r w:rsidRPr="00F54870">
        <w:rPr>
          <w:rFonts w:ascii="Arial" w:hAnsi="Arial" w:cs="Arial"/>
          <w:b/>
          <w:bCs/>
          <w:color w:val="000000"/>
          <w:sz w:val="20"/>
        </w:rPr>
        <w:t>$5,000</w:t>
      </w:r>
      <w:r w:rsidR="00540CED">
        <w:rPr>
          <w:rFonts w:ascii="Arial" w:hAnsi="Arial" w:cs="Arial"/>
          <w:b/>
          <w:bCs/>
          <w:color w:val="000000"/>
          <w:sz w:val="20"/>
        </w:rPr>
        <w:t xml:space="preserve"> or more</w:t>
      </w:r>
      <w:r w:rsidRPr="00F54870">
        <w:rPr>
          <w:rFonts w:ascii="Arial" w:hAnsi="Arial" w:cs="Arial"/>
          <w:b/>
          <w:bCs/>
          <w:color w:val="000000"/>
          <w:sz w:val="20"/>
        </w:rPr>
        <w:t xml:space="preserve"> for which the awarding agency has reserved the right to transfer title. </w:t>
      </w:r>
    </w:p>
    <w:p w:rsidR="00EB4ADE" w:rsidRPr="00F54870" w:rsidRDefault="00EB4ADE" w:rsidP="00DD4F66">
      <w:pPr>
        <w:numPr>
          <w:ilvl w:val="0"/>
          <w:numId w:val="33"/>
          <w:numberingChange w:id="11" w:author="boydd" w:date="2010-01-28T16:49:00Z" w:original="(%1:1:2:)"/>
        </w:numPr>
        <w:autoSpaceDE w:val="0"/>
        <w:autoSpaceDN w:val="0"/>
        <w:adjustRightInd w:val="0"/>
        <w:ind w:right="18"/>
        <w:rPr>
          <w:rFonts w:ascii="Arial" w:hAnsi="Arial" w:cs="Arial"/>
          <w:bCs/>
          <w:color w:val="000000"/>
          <w:sz w:val="20"/>
        </w:rPr>
      </w:pPr>
      <w:r w:rsidRPr="00F54870">
        <w:rPr>
          <w:rFonts w:ascii="Arial" w:hAnsi="Arial" w:cs="Arial"/>
          <w:bCs/>
          <w:color w:val="000000"/>
          <w:sz w:val="20"/>
        </w:rPr>
        <w:t>When statutory authority exists, the Federal awarding agency has the o</w:t>
      </w:r>
      <w:r w:rsidR="003F2733">
        <w:rPr>
          <w:rFonts w:ascii="Arial" w:hAnsi="Arial" w:cs="Arial"/>
          <w:bCs/>
          <w:color w:val="000000"/>
          <w:sz w:val="20"/>
        </w:rPr>
        <w:t xml:space="preserve">ption to vest title to </w:t>
      </w:r>
      <w:r w:rsidRPr="00F54870">
        <w:rPr>
          <w:rFonts w:ascii="Arial" w:hAnsi="Arial" w:cs="Arial"/>
          <w:bCs/>
          <w:color w:val="000000"/>
          <w:sz w:val="20"/>
        </w:rPr>
        <w:t>equipment acquired with award funds in the recipient with no further obligation to the Federal government and under conditions the Federal awarding agency considers appropriate.</w:t>
      </w:r>
    </w:p>
    <w:p w:rsidR="00EB4ADE" w:rsidRPr="00F54870" w:rsidRDefault="00EB4ADE" w:rsidP="00DD4F66">
      <w:pPr>
        <w:numPr>
          <w:ilvl w:val="0"/>
          <w:numId w:val="33"/>
          <w:numberingChange w:id="12" w:author="boydd" w:date="2010-01-28T16:49:00Z" w:original="(%1:2:2:)"/>
        </w:numPr>
        <w:autoSpaceDE w:val="0"/>
        <w:autoSpaceDN w:val="0"/>
        <w:adjustRightInd w:val="0"/>
        <w:ind w:right="18"/>
        <w:rPr>
          <w:rFonts w:ascii="Arial" w:hAnsi="Arial" w:cs="Arial"/>
          <w:bCs/>
          <w:color w:val="000000"/>
          <w:sz w:val="20"/>
        </w:rPr>
      </w:pPr>
      <w:r w:rsidRPr="00F54870">
        <w:rPr>
          <w:rFonts w:ascii="Arial" w:hAnsi="Arial" w:cs="Arial"/>
          <w:bCs/>
          <w:color w:val="000000"/>
          <w:sz w:val="20"/>
        </w:rPr>
        <w:t xml:space="preserve">To request Federal agency disposition instructions for equipment acquired with award funds </w:t>
      </w:r>
    </w:p>
    <w:p w:rsidR="00EB4ADE" w:rsidRPr="00F54870" w:rsidRDefault="00EB4ADE" w:rsidP="009C6496">
      <w:pPr>
        <w:autoSpaceDE w:val="0"/>
        <w:autoSpaceDN w:val="0"/>
        <w:adjustRightInd w:val="0"/>
        <w:ind w:right="18"/>
        <w:rPr>
          <w:rFonts w:ascii="Arial" w:hAnsi="Arial" w:cs="Arial"/>
          <w:bCs/>
          <w:color w:val="000000"/>
          <w:sz w:val="20"/>
        </w:rPr>
      </w:pPr>
    </w:p>
    <w:p w:rsidR="00EB4ADE" w:rsidRPr="00F54870" w:rsidRDefault="00EB4ADE" w:rsidP="009C6496">
      <w:pPr>
        <w:autoSpaceDE w:val="0"/>
        <w:autoSpaceDN w:val="0"/>
        <w:adjustRightInd w:val="0"/>
        <w:ind w:right="18"/>
        <w:rPr>
          <w:rFonts w:ascii="Arial" w:hAnsi="Arial" w:cs="Arial"/>
          <w:bCs/>
          <w:color w:val="000000"/>
          <w:sz w:val="20"/>
        </w:rPr>
      </w:pPr>
      <w:proofErr w:type="gramStart"/>
      <w:r w:rsidRPr="00F54870">
        <w:rPr>
          <w:rFonts w:ascii="Arial" w:hAnsi="Arial" w:cs="Arial"/>
          <w:bCs/>
          <w:color w:val="000000"/>
          <w:sz w:val="20"/>
        </w:rPr>
        <w:t xml:space="preserve">2c. </w:t>
      </w:r>
      <w:r w:rsidR="000927D3" w:rsidRPr="000927D3">
        <w:rPr>
          <w:rFonts w:ascii="Arial" w:hAnsi="Arial" w:cs="Arial"/>
          <w:b/>
          <w:bCs/>
          <w:color w:val="000000"/>
          <w:sz w:val="20"/>
        </w:rPr>
        <w:t xml:space="preserve">Reportable </w:t>
      </w:r>
      <w:r w:rsidRPr="00F54870">
        <w:rPr>
          <w:rFonts w:ascii="Arial" w:hAnsi="Arial" w:cs="Arial"/>
          <w:b/>
          <w:bCs/>
          <w:color w:val="000000"/>
          <w:sz w:val="20"/>
        </w:rPr>
        <w:t>Residual Unused Supplies</w:t>
      </w:r>
      <w:r w:rsidRPr="00FF189D">
        <w:rPr>
          <w:rFonts w:ascii="Arial" w:hAnsi="Arial" w:cs="Arial"/>
          <w:b/>
          <w:bCs/>
          <w:color w:val="000000"/>
          <w:sz w:val="20"/>
        </w:rPr>
        <w:t>.</w:t>
      </w:r>
      <w:proofErr w:type="gramEnd"/>
      <w:r w:rsidRPr="00F54870">
        <w:rPr>
          <w:rFonts w:ascii="Arial" w:hAnsi="Arial" w:cs="Arial"/>
          <w:bCs/>
          <w:color w:val="000000"/>
          <w:sz w:val="20"/>
        </w:rPr>
        <w:t xml:space="preserve"> Indicate whether the supplies have been sold or if they will be retained for use solely on non </w:t>
      </w:r>
      <w:r w:rsidR="004133AC">
        <w:rPr>
          <w:rFonts w:ascii="Arial" w:hAnsi="Arial" w:cs="Arial"/>
          <w:bCs/>
          <w:color w:val="000000"/>
          <w:sz w:val="20"/>
        </w:rPr>
        <w:t>Federally</w:t>
      </w:r>
      <w:r w:rsidRPr="00F54870">
        <w:rPr>
          <w:rFonts w:ascii="Arial" w:hAnsi="Arial" w:cs="Arial"/>
          <w:bCs/>
          <w:color w:val="000000"/>
          <w:sz w:val="20"/>
        </w:rPr>
        <w:t>-funded projects.</w:t>
      </w:r>
    </w:p>
    <w:p w:rsidR="00EB4ADE" w:rsidRPr="00F54870" w:rsidRDefault="00EB4ADE" w:rsidP="009C6496">
      <w:pPr>
        <w:autoSpaceDE w:val="0"/>
        <w:autoSpaceDN w:val="0"/>
        <w:adjustRightInd w:val="0"/>
        <w:ind w:right="18"/>
        <w:rPr>
          <w:rFonts w:ascii="Arial" w:hAnsi="Arial" w:cs="Arial"/>
          <w:bCs/>
          <w:color w:val="000000"/>
          <w:sz w:val="20"/>
        </w:rPr>
      </w:pPr>
    </w:p>
    <w:p w:rsidR="00EB4ADE" w:rsidRPr="00F54870" w:rsidRDefault="00EB4ADE" w:rsidP="00DD4F66">
      <w:pPr>
        <w:numPr>
          <w:ilvl w:val="0"/>
          <w:numId w:val="30"/>
          <w:numberingChange w:id="13" w:author="boydd" w:date="2010-01-28T16:36:00Z" w:original="(%1:1:2:)"/>
          <w:ins w:id="14" w:author="boydd" w:date="2010-01-28T16:36:00Z"/>
        </w:numPr>
        <w:autoSpaceDE w:val="0"/>
        <w:autoSpaceDN w:val="0"/>
        <w:adjustRightInd w:val="0"/>
        <w:ind w:right="18"/>
        <w:rPr>
          <w:rFonts w:ascii="Arial" w:hAnsi="Arial" w:cs="Arial"/>
          <w:bCs/>
          <w:color w:val="000000"/>
          <w:sz w:val="20"/>
        </w:rPr>
      </w:pPr>
      <w:r w:rsidRPr="00F54870">
        <w:rPr>
          <w:rFonts w:ascii="Arial" w:hAnsi="Arial" w:cs="Arial"/>
          <w:bCs/>
          <w:color w:val="000000"/>
          <w:sz w:val="20"/>
        </w:rPr>
        <w:t>Enter the total amount of sales proceeds or an estimate of the current fair market value if the supplies will be retained.</w:t>
      </w:r>
      <w:r w:rsidRPr="00F54870">
        <w:rPr>
          <w:rFonts w:ascii="Arial" w:hAnsi="Arial" w:cs="Arial"/>
          <w:bCs/>
          <w:color w:val="FF0000"/>
          <w:sz w:val="20"/>
        </w:rPr>
        <w:t xml:space="preserve"> </w:t>
      </w:r>
      <w:r w:rsidRPr="00F54870">
        <w:rPr>
          <w:rFonts w:ascii="Arial" w:hAnsi="Arial" w:cs="Arial"/>
          <w:bCs/>
          <w:sz w:val="20"/>
        </w:rPr>
        <w:t>Note: Fair market value means the best estimate of the gross sales proceeds if the property were to be sold in a public sale</w:t>
      </w:r>
      <w:r w:rsidRPr="00F54870">
        <w:rPr>
          <w:rFonts w:ascii="Arial" w:hAnsi="Arial" w:cs="Arial"/>
          <w:bCs/>
          <w:color w:val="000000"/>
          <w:sz w:val="20"/>
        </w:rPr>
        <w:t>.</w:t>
      </w:r>
    </w:p>
    <w:p w:rsidR="00EB4ADE" w:rsidRPr="00F54870" w:rsidRDefault="00EB4ADE" w:rsidP="009C6496">
      <w:pPr>
        <w:numPr>
          <w:ilvl w:val="0"/>
          <w:numId w:val="30"/>
          <w:numberingChange w:id="15" w:author="boydd" w:date="2010-01-28T16:36:00Z" w:original="(%1:2:2:)"/>
        </w:numPr>
        <w:autoSpaceDE w:val="0"/>
        <w:autoSpaceDN w:val="0"/>
        <w:adjustRightInd w:val="0"/>
        <w:ind w:right="18"/>
        <w:rPr>
          <w:rFonts w:ascii="Arial" w:hAnsi="Arial" w:cs="Arial"/>
          <w:bCs/>
          <w:color w:val="000000"/>
          <w:sz w:val="20"/>
        </w:rPr>
      </w:pPr>
      <w:r w:rsidRPr="00F54870">
        <w:rPr>
          <w:rFonts w:ascii="Arial" w:hAnsi="Arial" w:cs="Arial"/>
          <w:bCs/>
          <w:color w:val="000000"/>
          <w:sz w:val="20"/>
        </w:rPr>
        <w:t>Enter the percentage of Federal Government participation in the award under which the supplies were acquired.</w:t>
      </w:r>
    </w:p>
    <w:p w:rsidR="00EB4ADE" w:rsidRPr="00F54870" w:rsidRDefault="00EB4ADE" w:rsidP="009C6496">
      <w:pPr>
        <w:numPr>
          <w:ilvl w:val="0"/>
          <w:numId w:val="30"/>
          <w:numberingChange w:id="16" w:author="boydd" w:date="2010-01-28T16:36:00Z" w:original="(%1:3:2:)"/>
        </w:numPr>
        <w:autoSpaceDE w:val="0"/>
        <w:autoSpaceDN w:val="0"/>
        <w:adjustRightInd w:val="0"/>
        <w:ind w:right="18"/>
        <w:rPr>
          <w:rFonts w:ascii="Arial" w:hAnsi="Arial" w:cs="Arial"/>
          <w:bCs/>
          <w:color w:val="000000"/>
          <w:sz w:val="20"/>
        </w:rPr>
      </w:pPr>
      <w:r w:rsidRPr="00F54870">
        <w:rPr>
          <w:rFonts w:ascii="Arial" w:hAnsi="Arial" w:cs="Arial"/>
          <w:bCs/>
          <w:color w:val="000000"/>
          <w:sz w:val="20"/>
        </w:rPr>
        <w:t xml:space="preserve">Enter the dollar amount of sales proceeds (or estimate of current fair market value) </w:t>
      </w:r>
      <w:r w:rsidR="00C41292">
        <w:rPr>
          <w:rFonts w:ascii="Arial" w:hAnsi="Arial" w:cs="Arial"/>
          <w:bCs/>
          <w:color w:val="000000"/>
          <w:sz w:val="20"/>
        </w:rPr>
        <w:t>multiplied by</w:t>
      </w:r>
      <w:r w:rsidR="00C41292" w:rsidRPr="00F54870">
        <w:rPr>
          <w:rFonts w:ascii="Arial" w:hAnsi="Arial" w:cs="Arial"/>
          <w:bCs/>
          <w:color w:val="000000"/>
          <w:sz w:val="20"/>
        </w:rPr>
        <w:t xml:space="preserve"> </w:t>
      </w:r>
      <w:r w:rsidRPr="00F54870">
        <w:rPr>
          <w:rFonts w:ascii="Arial" w:hAnsi="Arial" w:cs="Arial"/>
          <w:bCs/>
          <w:color w:val="000000"/>
          <w:sz w:val="20"/>
        </w:rPr>
        <w:t>the percentage of Federal Government participation listed in (ii).</w:t>
      </w:r>
    </w:p>
    <w:p w:rsidR="00EB4ADE" w:rsidRPr="00F54870" w:rsidRDefault="00EB4ADE" w:rsidP="009C6496">
      <w:pPr>
        <w:numPr>
          <w:ilvl w:val="0"/>
          <w:numId w:val="30"/>
          <w:numberingChange w:id="17" w:author="boydd" w:date="2010-01-28T16:36:00Z" w:original="(%1:4:2:)"/>
        </w:numPr>
        <w:autoSpaceDE w:val="0"/>
        <w:autoSpaceDN w:val="0"/>
        <w:adjustRightInd w:val="0"/>
        <w:ind w:right="18"/>
        <w:rPr>
          <w:rFonts w:ascii="Arial" w:hAnsi="Arial" w:cs="Arial"/>
          <w:bCs/>
          <w:color w:val="000000"/>
          <w:sz w:val="20"/>
        </w:rPr>
      </w:pPr>
      <w:r w:rsidRPr="00F54870">
        <w:rPr>
          <w:rFonts w:ascii="Arial" w:hAnsi="Arial" w:cs="Arial"/>
          <w:bCs/>
          <w:color w:val="000000"/>
          <w:sz w:val="20"/>
        </w:rPr>
        <w:t xml:space="preserve">If the supplies were sold, enter the amount of selling and handling expenses. Enter zero if the supplies will be retained for use on </w:t>
      </w:r>
      <w:proofErr w:type="gramStart"/>
      <w:r w:rsidRPr="00F54870">
        <w:rPr>
          <w:rFonts w:ascii="Arial" w:hAnsi="Arial" w:cs="Arial"/>
          <w:bCs/>
          <w:color w:val="000000"/>
          <w:sz w:val="20"/>
        </w:rPr>
        <w:t>non</w:t>
      </w:r>
      <w:proofErr w:type="gramEnd"/>
      <w:r w:rsidRPr="00F54870">
        <w:rPr>
          <w:rFonts w:ascii="Arial" w:hAnsi="Arial" w:cs="Arial"/>
          <w:bCs/>
          <w:color w:val="000000"/>
          <w:sz w:val="20"/>
        </w:rPr>
        <w:t xml:space="preserve"> </w:t>
      </w:r>
      <w:r w:rsidR="004133AC">
        <w:rPr>
          <w:rFonts w:ascii="Arial" w:hAnsi="Arial" w:cs="Arial"/>
          <w:bCs/>
          <w:color w:val="000000"/>
          <w:sz w:val="20"/>
        </w:rPr>
        <w:t>Federally</w:t>
      </w:r>
      <w:r w:rsidRPr="00F54870">
        <w:rPr>
          <w:rFonts w:ascii="Arial" w:hAnsi="Arial" w:cs="Arial"/>
          <w:bCs/>
          <w:color w:val="000000"/>
          <w:sz w:val="20"/>
        </w:rPr>
        <w:t xml:space="preserve"> funded projects. </w:t>
      </w:r>
    </w:p>
    <w:p w:rsidR="00EB4ADE" w:rsidRPr="00F54870" w:rsidRDefault="00EB4ADE" w:rsidP="009C6496">
      <w:pPr>
        <w:numPr>
          <w:ilvl w:val="0"/>
          <w:numId w:val="30"/>
          <w:numberingChange w:id="18" w:author="boydd" w:date="2010-01-28T16:36:00Z" w:original="(%1:5:2:)"/>
        </w:numPr>
        <w:autoSpaceDE w:val="0"/>
        <w:autoSpaceDN w:val="0"/>
        <w:adjustRightInd w:val="0"/>
        <w:ind w:right="18"/>
        <w:rPr>
          <w:rFonts w:ascii="Arial" w:hAnsi="Arial" w:cs="Arial"/>
          <w:bCs/>
          <w:color w:val="000000"/>
          <w:sz w:val="20"/>
        </w:rPr>
      </w:pPr>
      <w:r w:rsidRPr="00F54870">
        <w:rPr>
          <w:rFonts w:ascii="Arial" w:hAnsi="Arial" w:cs="Arial"/>
          <w:bCs/>
          <w:color w:val="000000"/>
          <w:sz w:val="20"/>
        </w:rPr>
        <w:t>Enter the amount of the Federal share in (iii) less the selling and handling expense lis</w:t>
      </w:r>
      <w:r w:rsidR="003F2733">
        <w:rPr>
          <w:rFonts w:ascii="Arial" w:hAnsi="Arial" w:cs="Arial"/>
          <w:bCs/>
          <w:color w:val="000000"/>
          <w:sz w:val="20"/>
        </w:rPr>
        <w:t>ted in (</w:t>
      </w:r>
      <w:proofErr w:type="gramStart"/>
      <w:r w:rsidR="003F2733">
        <w:rPr>
          <w:rFonts w:ascii="Arial" w:hAnsi="Arial" w:cs="Arial"/>
          <w:bCs/>
          <w:color w:val="000000"/>
          <w:sz w:val="20"/>
        </w:rPr>
        <w:t>iv</w:t>
      </w:r>
      <w:proofErr w:type="gramEnd"/>
      <w:r w:rsidR="003F2733">
        <w:rPr>
          <w:rFonts w:ascii="Arial" w:hAnsi="Arial" w:cs="Arial"/>
          <w:bCs/>
          <w:color w:val="000000"/>
          <w:sz w:val="20"/>
        </w:rPr>
        <w:t xml:space="preserve">). Indicate in Block </w:t>
      </w:r>
      <w:r w:rsidR="003F2733" w:rsidRPr="0089735C">
        <w:rPr>
          <w:rFonts w:ascii="Arial" w:hAnsi="Arial" w:cs="Arial"/>
          <w:color w:val="000000"/>
          <w:sz w:val="20"/>
        </w:rPr>
        <w:t>3</w:t>
      </w:r>
      <w:r w:rsidRPr="00F54870">
        <w:rPr>
          <w:rFonts w:ascii="Arial" w:hAnsi="Arial" w:cs="Arial"/>
          <w:bCs/>
          <w:color w:val="000000"/>
          <w:sz w:val="20"/>
        </w:rPr>
        <w:t xml:space="preserve"> how the funds are being retu</w:t>
      </w:r>
      <w:r w:rsidR="004B607D">
        <w:rPr>
          <w:rFonts w:ascii="Arial" w:hAnsi="Arial" w:cs="Arial"/>
          <w:bCs/>
          <w:color w:val="000000"/>
          <w:sz w:val="20"/>
        </w:rPr>
        <w:t>r</w:t>
      </w:r>
      <w:r w:rsidRPr="00F54870">
        <w:rPr>
          <w:rFonts w:ascii="Arial" w:hAnsi="Arial" w:cs="Arial"/>
          <w:bCs/>
          <w:color w:val="000000"/>
          <w:sz w:val="20"/>
        </w:rPr>
        <w:t>ned to the government (e.g., attached check made out to the Awarding Agency/U.S. Treasury or electronic remission).</w:t>
      </w:r>
    </w:p>
    <w:p w:rsidR="00EB4ADE" w:rsidRPr="00F54870" w:rsidRDefault="00EB4ADE" w:rsidP="009C6496">
      <w:pPr>
        <w:autoSpaceDE w:val="0"/>
        <w:autoSpaceDN w:val="0"/>
        <w:adjustRightInd w:val="0"/>
        <w:ind w:right="18"/>
        <w:rPr>
          <w:rFonts w:ascii="Arial" w:hAnsi="Arial" w:cs="Arial"/>
          <w:color w:val="000000"/>
          <w:sz w:val="20"/>
        </w:rPr>
      </w:pPr>
    </w:p>
    <w:p w:rsidR="00EB4ADE" w:rsidRDefault="00F43C7E" w:rsidP="009C6496">
      <w:pPr>
        <w:autoSpaceDE w:val="0"/>
        <w:autoSpaceDN w:val="0"/>
        <w:adjustRightInd w:val="0"/>
        <w:ind w:right="18"/>
        <w:rPr>
          <w:rFonts w:ascii="Arial" w:hAnsi="Arial" w:cs="Arial"/>
          <w:color w:val="000000"/>
          <w:sz w:val="20"/>
        </w:rPr>
      </w:pPr>
      <w:r w:rsidRPr="00F43C7E">
        <w:rPr>
          <w:rFonts w:ascii="Arial" w:hAnsi="Arial" w:cs="Arial"/>
          <w:bCs/>
          <w:color w:val="000000"/>
          <w:sz w:val="20"/>
        </w:rPr>
        <w:t>3.</w:t>
      </w:r>
      <w:r>
        <w:rPr>
          <w:rFonts w:ascii="Arial" w:hAnsi="Arial" w:cs="Arial"/>
          <w:b/>
          <w:bCs/>
          <w:color w:val="000000"/>
          <w:sz w:val="20"/>
        </w:rPr>
        <w:t xml:space="preserve"> Com</w:t>
      </w:r>
      <w:r w:rsidR="00EB4ADE" w:rsidRPr="00F54870">
        <w:rPr>
          <w:rFonts w:ascii="Arial" w:hAnsi="Arial" w:cs="Arial"/>
          <w:b/>
          <w:bCs/>
          <w:color w:val="000000"/>
          <w:sz w:val="20"/>
        </w:rPr>
        <w:t xml:space="preserve">ments.  </w:t>
      </w:r>
      <w:r w:rsidR="00EB4ADE" w:rsidRPr="00F54870">
        <w:rPr>
          <w:rFonts w:ascii="Arial" w:hAnsi="Arial" w:cs="Arial"/>
          <w:color w:val="000000"/>
          <w:sz w:val="20"/>
        </w:rPr>
        <w:t xml:space="preserve">Provide any explanations or additional information in this block. Attach additional sheets if necessary. </w:t>
      </w:r>
    </w:p>
    <w:p w:rsidR="00F43C7E" w:rsidRDefault="00F43C7E" w:rsidP="00F43C7E">
      <w:pPr>
        <w:autoSpaceDE w:val="0"/>
        <w:autoSpaceDN w:val="0"/>
        <w:adjustRightInd w:val="0"/>
        <w:ind w:right="18"/>
        <w:rPr>
          <w:rFonts w:ascii="Arial" w:hAnsi="Arial" w:cs="Arial"/>
          <w:b/>
          <w:bCs/>
          <w:color w:val="000000"/>
          <w:sz w:val="20"/>
        </w:rPr>
      </w:pPr>
    </w:p>
    <w:p w:rsidR="00EB4ADE" w:rsidRPr="000D1BA5" w:rsidRDefault="00EB4ADE" w:rsidP="00F43C7E">
      <w:pPr>
        <w:autoSpaceDE w:val="0"/>
        <w:autoSpaceDN w:val="0"/>
        <w:adjustRightInd w:val="0"/>
        <w:ind w:right="18"/>
        <w:rPr>
          <w:rFonts w:ascii="Arial" w:hAnsi="Arial" w:cs="Arial"/>
          <w:color w:val="000000"/>
          <w:sz w:val="18"/>
          <w:szCs w:val="18"/>
        </w:rPr>
      </w:pPr>
      <w:proofErr w:type="gramStart"/>
      <w:r w:rsidRPr="00F54870">
        <w:rPr>
          <w:rFonts w:ascii="Arial" w:hAnsi="Arial" w:cs="Arial"/>
          <w:b/>
          <w:bCs/>
          <w:color w:val="000000"/>
          <w:sz w:val="20"/>
        </w:rPr>
        <w:t>Agency use only.</w:t>
      </w:r>
      <w:proofErr w:type="gramEnd"/>
      <w:r w:rsidRPr="00F54870">
        <w:rPr>
          <w:rFonts w:ascii="Arial" w:hAnsi="Arial" w:cs="Arial"/>
          <w:b/>
          <w:bCs/>
          <w:color w:val="000000"/>
          <w:sz w:val="20"/>
        </w:rPr>
        <w:t xml:space="preserve">  </w:t>
      </w:r>
      <w:r w:rsidRPr="00F54870">
        <w:rPr>
          <w:rFonts w:ascii="Arial" w:hAnsi="Arial" w:cs="Arial"/>
          <w:color w:val="000000"/>
          <w:sz w:val="20"/>
        </w:rPr>
        <w:t>This section is reserved for Federal agency use onl</w:t>
      </w:r>
      <w:r>
        <w:rPr>
          <w:rFonts w:ascii="Arial" w:hAnsi="Arial" w:cs="Arial"/>
          <w:color w:val="000000"/>
          <w:sz w:val="20"/>
        </w:rPr>
        <w:t>y.</w:t>
      </w:r>
    </w:p>
    <w:sectPr w:rsidR="00EB4ADE" w:rsidRPr="000D1BA5" w:rsidSect="009D00AA">
      <w:footerReference w:type="even" r:id="rId7"/>
      <w:footerReference w:type="default" r:id="rId8"/>
      <w:footerReference w:type="first" r:id="rId9"/>
      <w:footnotePr>
        <w:numFmt w:val="lowerLetter"/>
      </w:footnotePr>
      <w:endnotePr>
        <w:numFmt w:val="lowerLetter"/>
      </w:endnotePr>
      <w:pgSz w:w="12240" w:h="15840" w:code="1"/>
      <w:pgMar w:top="576" w:right="720" w:bottom="576" w:left="720" w:header="576" w:footer="576"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3B1E" w:rsidRDefault="00253B1E">
      <w:r>
        <w:separator/>
      </w:r>
    </w:p>
  </w:endnote>
  <w:endnote w:type="continuationSeparator" w:id="0">
    <w:p w:rsidR="00253B1E" w:rsidRDefault="00253B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3AC" w:rsidRDefault="004133AC" w:rsidP="00B529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133AC" w:rsidRDefault="004133AC" w:rsidP="002241A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2932" w:rsidRDefault="00B52932" w:rsidP="00BA3D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94901">
      <w:rPr>
        <w:rStyle w:val="PageNumber"/>
        <w:noProof/>
      </w:rPr>
      <w:t>2</w:t>
    </w:r>
    <w:r>
      <w:rPr>
        <w:rStyle w:val="PageNumber"/>
      </w:rPr>
      <w:fldChar w:fldCharType="end"/>
    </w:r>
  </w:p>
  <w:p w:rsidR="00B52932" w:rsidRDefault="00B5293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AB1" w:rsidRDefault="00CE5BD8">
    <w:pPr>
      <w:pStyle w:val="Footer"/>
    </w:pPr>
    <w:r>
      <w:rPr>
        <w:noProof/>
      </w:rPr>
      <w:pict>
        <v:shapetype id="_x0000_t202" coordsize="21600,21600" o:spt="202" path="m,l,21600r21600,l21600,xe">
          <v:stroke joinstyle="miter"/>
          <v:path gradientshapeok="t" o:connecttype="rect"/>
        </v:shapetype>
        <v:shape id="_x0000_s2052" type="#_x0000_t202" style="position:absolute;margin-left:-5.85pt;margin-top:4.25pt;width:257.95pt;height:25.55pt;z-index:251657728" stroked="f">
          <v:textbox style="mso-next-textbox:#_x0000_s2052">
            <w:txbxContent>
              <w:p w:rsidR="00CE5BD8" w:rsidRPr="00707AB1" w:rsidRDefault="00CE5BD8" w:rsidP="00CE5BD8">
                <w:pPr>
                  <w:rPr>
                    <w:rFonts w:ascii="Arial Narrow" w:hAnsi="Arial Narrow"/>
                    <w:sz w:val="16"/>
                    <w:szCs w:val="16"/>
                  </w:rPr>
                </w:pPr>
                <w:r w:rsidRPr="00707AB1">
                  <w:rPr>
                    <w:rFonts w:ascii="Arial Narrow" w:hAnsi="Arial Narrow"/>
                    <w:sz w:val="16"/>
                    <w:szCs w:val="16"/>
                  </w:rPr>
                  <w:t>SF-</w:t>
                </w:r>
                <w:r>
                  <w:rPr>
                    <w:rFonts w:ascii="Arial Narrow" w:hAnsi="Arial Narrow"/>
                    <w:sz w:val="16"/>
                    <w:szCs w:val="16"/>
                  </w:rPr>
                  <w:t xml:space="preserve"> Final Report Form – Attachment to SF-</w:t>
                </w:r>
                <w:r w:rsidR="00C51B91">
                  <w:rPr>
                    <w:rFonts w:ascii="Arial Narrow" w:hAnsi="Arial Narrow"/>
                    <w:sz w:val="16"/>
                    <w:szCs w:val="16"/>
                  </w:rPr>
                  <w:t>428</w:t>
                </w:r>
                <w:r w:rsidRPr="00707AB1">
                  <w:rPr>
                    <w:rFonts w:ascii="Arial Narrow" w:hAnsi="Arial Narrow"/>
                    <w:sz w:val="16"/>
                    <w:szCs w:val="16"/>
                  </w:rPr>
                  <w:t xml:space="preserve"> </w:t>
                </w:r>
                <w:r>
                  <w:rPr>
                    <w:rFonts w:ascii="Arial Narrow" w:hAnsi="Arial Narrow"/>
                    <w:sz w:val="16"/>
                    <w:szCs w:val="16"/>
                  </w:rPr>
                  <w:t xml:space="preserve">      </w:t>
                </w:r>
              </w:p>
              <w:p w:rsidR="00CE5BD8" w:rsidRPr="00707AB1" w:rsidRDefault="00CE5BD8" w:rsidP="00CE5BD8">
                <w:pPr>
                  <w:rPr>
                    <w:rFonts w:ascii="Arial Narrow" w:hAnsi="Arial Narrow"/>
                    <w:sz w:val="16"/>
                    <w:szCs w:val="16"/>
                  </w:rPr>
                </w:pPr>
                <w:r w:rsidRPr="00707AB1">
                  <w:rPr>
                    <w:rFonts w:ascii="Arial Narrow" w:hAnsi="Arial Narrow"/>
                    <w:sz w:val="16"/>
                    <w:szCs w:val="16"/>
                  </w:rPr>
                  <w:t>OM</w:t>
                </w:r>
                <w:r>
                  <w:rPr>
                    <w:rFonts w:ascii="Arial Narrow" w:hAnsi="Arial Narrow"/>
                    <w:sz w:val="16"/>
                    <w:szCs w:val="16"/>
                  </w:rPr>
                  <w:t>B</w:t>
                </w:r>
                <w:r w:rsidRPr="00707AB1">
                  <w:rPr>
                    <w:rFonts w:ascii="Arial Narrow" w:hAnsi="Arial Narrow"/>
                    <w:sz w:val="16"/>
                    <w:szCs w:val="16"/>
                  </w:rPr>
                  <w:t xml:space="preserve"> Approval Number:</w:t>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3B1E" w:rsidRDefault="00253B1E">
      <w:r>
        <w:separator/>
      </w:r>
    </w:p>
  </w:footnote>
  <w:footnote w:type="continuationSeparator" w:id="0">
    <w:p w:rsidR="00253B1E" w:rsidRDefault="00253B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645BD"/>
    <w:multiLevelType w:val="hybridMultilevel"/>
    <w:tmpl w:val="482AED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DB1C31"/>
    <w:multiLevelType w:val="multilevel"/>
    <w:tmpl w:val="9F9EEA2A"/>
    <w:lvl w:ilvl="0">
      <w:start w:val="1"/>
      <w:numFmt w:val="lowerRoman"/>
      <w:lvlText w:val="%1."/>
      <w:lvlJc w:val="righ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ACF61E8"/>
    <w:multiLevelType w:val="hybridMultilevel"/>
    <w:tmpl w:val="924AC0E4"/>
    <w:lvl w:ilvl="0" w:tplc="7D465008">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32D6A36"/>
    <w:multiLevelType w:val="hybridMultilevel"/>
    <w:tmpl w:val="01125B42"/>
    <w:lvl w:ilvl="0" w:tplc="04090019">
      <w:start w:val="1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5010C78"/>
    <w:multiLevelType w:val="hybridMultilevel"/>
    <w:tmpl w:val="304065A0"/>
    <w:lvl w:ilvl="0" w:tplc="7D465008">
      <w:start w:val="1"/>
      <w:numFmt w:val="lowerRoman"/>
      <w:lvlText w:val="(%1)"/>
      <w:lvlJc w:val="left"/>
      <w:pPr>
        <w:tabs>
          <w:tab w:val="num" w:pos="1170"/>
        </w:tabs>
        <w:ind w:left="1170" w:hanging="720"/>
      </w:pPr>
      <w:rPr>
        <w:rFonts w:hint="default"/>
      </w:rPr>
    </w:lvl>
    <w:lvl w:ilvl="1" w:tplc="04090019">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5">
    <w:nsid w:val="19231AA4"/>
    <w:multiLevelType w:val="multilevel"/>
    <w:tmpl w:val="9B0C942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1DB84044"/>
    <w:multiLevelType w:val="multilevel"/>
    <w:tmpl w:val="9B0C942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2691515B"/>
    <w:multiLevelType w:val="hybridMultilevel"/>
    <w:tmpl w:val="BADC32E8"/>
    <w:lvl w:ilvl="0" w:tplc="47E80B6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9CB79F4"/>
    <w:multiLevelType w:val="multilevel"/>
    <w:tmpl w:val="91725356"/>
    <w:lvl w:ilvl="0">
      <w:start w:val="1"/>
      <w:numFmt w:val="low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A68173D"/>
    <w:multiLevelType w:val="hybridMultilevel"/>
    <w:tmpl w:val="F8DEFC26"/>
    <w:lvl w:ilvl="0" w:tplc="47E80B66">
      <w:start w:val="1"/>
      <w:numFmt w:val="lowerRoman"/>
      <w:lvlText w:val="(%1)"/>
      <w:lvlJc w:val="left"/>
      <w:pPr>
        <w:tabs>
          <w:tab w:val="num" w:pos="1080"/>
        </w:tabs>
        <w:ind w:left="1080" w:hanging="720"/>
      </w:pPr>
      <w:rPr>
        <w:rFonts w:hint="default"/>
      </w:rPr>
    </w:lvl>
    <w:lvl w:ilvl="1" w:tplc="E0EEC768">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B466535"/>
    <w:multiLevelType w:val="multilevel"/>
    <w:tmpl w:val="9B0C942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B577663"/>
    <w:multiLevelType w:val="multilevel"/>
    <w:tmpl w:val="9B0C942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DEA325B"/>
    <w:multiLevelType w:val="hybridMultilevel"/>
    <w:tmpl w:val="DCB2599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03234C6"/>
    <w:multiLevelType w:val="hybridMultilevel"/>
    <w:tmpl w:val="9F9EEA2A"/>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54B4F4F"/>
    <w:multiLevelType w:val="multilevel"/>
    <w:tmpl w:val="BADC32E8"/>
    <w:lvl w:ilvl="0">
      <w:start w:val="1"/>
      <w:numFmt w:val="low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37B96661"/>
    <w:multiLevelType w:val="hybridMultilevel"/>
    <w:tmpl w:val="960006BE"/>
    <w:lvl w:ilvl="0" w:tplc="B472F160">
      <w:start w:val="1"/>
      <w:numFmt w:val="decimal"/>
      <w:lvlText w:val="%1)"/>
      <w:lvlJc w:val="left"/>
      <w:pPr>
        <w:tabs>
          <w:tab w:val="num" w:pos="1170"/>
        </w:tabs>
        <w:ind w:left="1170" w:hanging="99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6">
    <w:nsid w:val="3B271157"/>
    <w:multiLevelType w:val="hybridMultilevel"/>
    <w:tmpl w:val="E5FA49B6"/>
    <w:lvl w:ilvl="0" w:tplc="28581C58">
      <w:start w:val="1"/>
      <w:numFmt w:val="decimal"/>
      <w:lvlText w:val="%1."/>
      <w:lvlJc w:val="left"/>
      <w:pPr>
        <w:tabs>
          <w:tab w:val="num" w:pos="720"/>
        </w:tabs>
        <w:ind w:left="720" w:hanging="360"/>
      </w:pPr>
      <w:rPr>
        <w:rFonts w:hint="default"/>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BD778DE"/>
    <w:multiLevelType w:val="hybridMultilevel"/>
    <w:tmpl w:val="755A6F0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D691BFE"/>
    <w:multiLevelType w:val="multilevel"/>
    <w:tmpl w:val="BE821DBE"/>
    <w:lvl w:ilvl="0">
      <w:start w:val="1"/>
      <w:numFmt w:val="low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44BC1F06"/>
    <w:multiLevelType w:val="hybridMultilevel"/>
    <w:tmpl w:val="0234BC46"/>
    <w:lvl w:ilvl="0" w:tplc="7A1A9A1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0">
    <w:nsid w:val="4D1B58B9"/>
    <w:multiLevelType w:val="hybridMultilevel"/>
    <w:tmpl w:val="0AACB04E"/>
    <w:lvl w:ilvl="0" w:tplc="47E80B6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209739A"/>
    <w:multiLevelType w:val="hybridMultilevel"/>
    <w:tmpl w:val="3E1073A6"/>
    <w:lvl w:ilvl="0" w:tplc="7D465008">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58B07B1"/>
    <w:multiLevelType w:val="multilevel"/>
    <w:tmpl w:val="91725356"/>
    <w:lvl w:ilvl="0">
      <w:start w:val="1"/>
      <w:numFmt w:val="low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5776142E"/>
    <w:multiLevelType w:val="hybridMultilevel"/>
    <w:tmpl w:val="88F4A1E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7CE4ABE"/>
    <w:multiLevelType w:val="hybridMultilevel"/>
    <w:tmpl w:val="B728060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AA23AC2"/>
    <w:multiLevelType w:val="hybridMultilevel"/>
    <w:tmpl w:val="7060AC96"/>
    <w:lvl w:ilvl="0" w:tplc="47E80B66">
      <w:start w:val="1"/>
      <w:numFmt w:val="lowerRoman"/>
      <w:lvlText w:val="(%1)"/>
      <w:lvlJc w:val="left"/>
      <w:pPr>
        <w:tabs>
          <w:tab w:val="num" w:pos="1080"/>
        </w:tabs>
        <w:ind w:left="1080" w:hanging="720"/>
      </w:pPr>
      <w:rPr>
        <w:rFonts w:hint="default"/>
      </w:rPr>
    </w:lvl>
    <w:lvl w:ilvl="1" w:tplc="04090011">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F0C14A8"/>
    <w:multiLevelType w:val="hybridMultilevel"/>
    <w:tmpl w:val="568CD4FC"/>
    <w:lvl w:ilvl="0" w:tplc="988A539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54D7539"/>
    <w:multiLevelType w:val="hybridMultilevel"/>
    <w:tmpl w:val="28A0C5A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87238CA"/>
    <w:multiLevelType w:val="hybridMultilevel"/>
    <w:tmpl w:val="8E6C3D26"/>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8886EFA"/>
    <w:multiLevelType w:val="hybridMultilevel"/>
    <w:tmpl w:val="8B6AF71E"/>
    <w:lvl w:ilvl="0" w:tplc="7D465008">
      <w:start w:val="1"/>
      <w:numFmt w:val="low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FAF66226">
      <w:start w:val="4"/>
      <w:numFmt w:val="decimal"/>
      <w:lvlText w:val="%3."/>
      <w:lvlJc w:val="left"/>
      <w:pPr>
        <w:tabs>
          <w:tab w:val="num" w:pos="2700"/>
        </w:tabs>
        <w:ind w:left="2700" w:hanging="360"/>
      </w:pPr>
      <w:rPr>
        <w:rFonts w:hint="default"/>
        <w:b/>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6A9531F9"/>
    <w:multiLevelType w:val="hybridMultilevel"/>
    <w:tmpl w:val="C12A1810"/>
    <w:lvl w:ilvl="0" w:tplc="629A2EA4">
      <w:start w:val="14"/>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99937A0"/>
    <w:multiLevelType w:val="hybridMultilevel"/>
    <w:tmpl w:val="59EC311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F6C38A4"/>
    <w:multiLevelType w:val="multilevel"/>
    <w:tmpl w:val="315ABFF0"/>
    <w:lvl w:ilvl="0">
      <w:start w:val="1"/>
      <w:numFmt w:val="low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6"/>
  </w:num>
  <w:num w:numId="2">
    <w:abstractNumId w:val="19"/>
  </w:num>
  <w:num w:numId="3">
    <w:abstractNumId w:val="26"/>
  </w:num>
  <w:num w:numId="4">
    <w:abstractNumId w:val="27"/>
  </w:num>
  <w:num w:numId="5">
    <w:abstractNumId w:val="17"/>
  </w:num>
  <w:num w:numId="6">
    <w:abstractNumId w:val="24"/>
  </w:num>
  <w:num w:numId="7">
    <w:abstractNumId w:val="0"/>
  </w:num>
  <w:num w:numId="8">
    <w:abstractNumId w:val="30"/>
  </w:num>
  <w:num w:numId="9">
    <w:abstractNumId w:val="3"/>
  </w:num>
  <w:num w:numId="10">
    <w:abstractNumId w:val="9"/>
  </w:num>
  <w:num w:numId="11">
    <w:abstractNumId w:val="25"/>
  </w:num>
  <w:num w:numId="12">
    <w:abstractNumId w:val="8"/>
  </w:num>
  <w:num w:numId="13">
    <w:abstractNumId w:val="20"/>
  </w:num>
  <w:num w:numId="14">
    <w:abstractNumId w:val="18"/>
  </w:num>
  <w:num w:numId="15">
    <w:abstractNumId w:val="7"/>
  </w:num>
  <w:num w:numId="16">
    <w:abstractNumId w:val="22"/>
  </w:num>
  <w:num w:numId="17">
    <w:abstractNumId w:val="10"/>
  </w:num>
  <w:num w:numId="18">
    <w:abstractNumId w:val="6"/>
  </w:num>
  <w:num w:numId="19">
    <w:abstractNumId w:val="5"/>
  </w:num>
  <w:num w:numId="20">
    <w:abstractNumId w:val="31"/>
  </w:num>
  <w:num w:numId="21">
    <w:abstractNumId w:val="11"/>
  </w:num>
  <w:num w:numId="22">
    <w:abstractNumId w:val="15"/>
  </w:num>
  <w:num w:numId="23">
    <w:abstractNumId w:val="14"/>
  </w:num>
  <w:num w:numId="24">
    <w:abstractNumId w:val="29"/>
  </w:num>
  <w:num w:numId="25">
    <w:abstractNumId w:val="12"/>
  </w:num>
  <w:num w:numId="26">
    <w:abstractNumId w:val="28"/>
  </w:num>
  <w:num w:numId="27">
    <w:abstractNumId w:val="23"/>
  </w:num>
  <w:num w:numId="28">
    <w:abstractNumId w:val="13"/>
  </w:num>
  <w:num w:numId="29">
    <w:abstractNumId w:val="1"/>
  </w:num>
  <w:num w:numId="30">
    <w:abstractNumId w:val="2"/>
  </w:num>
  <w:num w:numId="31">
    <w:abstractNumId w:val="4"/>
  </w:num>
  <w:num w:numId="32">
    <w:abstractNumId w:val="32"/>
  </w:num>
  <w:num w:numId="3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stylePaneFormatFilter w:val="3F01"/>
  <w:trackRevisions/>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3074"/>
    <o:shapelayout v:ext="edit">
      <o:idmap v:ext="edit" data="2"/>
    </o:shapelayout>
  </w:hdrShapeDefaults>
  <w:footnotePr>
    <w:numFmt w:val="lowerLetter"/>
    <w:footnote w:id="-1"/>
    <w:footnote w:id="0"/>
  </w:footnotePr>
  <w:endnotePr>
    <w:numFmt w:val="lowerLetter"/>
    <w:endnote w:id="-1"/>
    <w:endnote w:id="0"/>
  </w:endnotePr>
  <w:compat>
    <w:noTabHangInd/>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551F7"/>
    <w:rsid w:val="000001F6"/>
    <w:rsid w:val="00001850"/>
    <w:rsid w:val="00034E09"/>
    <w:rsid w:val="0004420B"/>
    <w:rsid w:val="0004642F"/>
    <w:rsid w:val="00051A49"/>
    <w:rsid w:val="00053608"/>
    <w:rsid w:val="00064BA8"/>
    <w:rsid w:val="000660D2"/>
    <w:rsid w:val="00086A80"/>
    <w:rsid w:val="000927D3"/>
    <w:rsid w:val="000934CD"/>
    <w:rsid w:val="000A13E3"/>
    <w:rsid w:val="000B10FD"/>
    <w:rsid w:val="000B718E"/>
    <w:rsid w:val="000C3C56"/>
    <w:rsid w:val="000C4D9D"/>
    <w:rsid w:val="000D31C5"/>
    <w:rsid w:val="000E543F"/>
    <w:rsid w:val="000F679E"/>
    <w:rsid w:val="00104D22"/>
    <w:rsid w:val="0012603C"/>
    <w:rsid w:val="0012609D"/>
    <w:rsid w:val="00137B1F"/>
    <w:rsid w:val="00160560"/>
    <w:rsid w:val="00164B99"/>
    <w:rsid w:val="001674FA"/>
    <w:rsid w:val="00173086"/>
    <w:rsid w:val="00181D37"/>
    <w:rsid w:val="001A2BFE"/>
    <w:rsid w:val="001D7301"/>
    <w:rsid w:val="001D75DA"/>
    <w:rsid w:val="001E3DEE"/>
    <w:rsid w:val="001F08EF"/>
    <w:rsid w:val="00217D24"/>
    <w:rsid w:val="002241AE"/>
    <w:rsid w:val="002245D0"/>
    <w:rsid w:val="002445BD"/>
    <w:rsid w:val="00253B1E"/>
    <w:rsid w:val="00263280"/>
    <w:rsid w:val="00285D67"/>
    <w:rsid w:val="002903D0"/>
    <w:rsid w:val="002932CC"/>
    <w:rsid w:val="002A40A2"/>
    <w:rsid w:val="002B3826"/>
    <w:rsid w:val="002C47BE"/>
    <w:rsid w:val="002C6F25"/>
    <w:rsid w:val="002F489B"/>
    <w:rsid w:val="002F5745"/>
    <w:rsid w:val="00302B6B"/>
    <w:rsid w:val="00304789"/>
    <w:rsid w:val="00320AE2"/>
    <w:rsid w:val="00342691"/>
    <w:rsid w:val="003452BE"/>
    <w:rsid w:val="003604CD"/>
    <w:rsid w:val="00363DD3"/>
    <w:rsid w:val="00381B02"/>
    <w:rsid w:val="00390CB4"/>
    <w:rsid w:val="00394901"/>
    <w:rsid w:val="003A2B48"/>
    <w:rsid w:val="003B592D"/>
    <w:rsid w:val="003C6242"/>
    <w:rsid w:val="003D0D3E"/>
    <w:rsid w:val="003E5077"/>
    <w:rsid w:val="003F2733"/>
    <w:rsid w:val="003F4091"/>
    <w:rsid w:val="003F7650"/>
    <w:rsid w:val="00400729"/>
    <w:rsid w:val="00404972"/>
    <w:rsid w:val="00406862"/>
    <w:rsid w:val="004133AC"/>
    <w:rsid w:val="0043549D"/>
    <w:rsid w:val="0044756B"/>
    <w:rsid w:val="00467373"/>
    <w:rsid w:val="00472D00"/>
    <w:rsid w:val="00486F1B"/>
    <w:rsid w:val="004B26BB"/>
    <w:rsid w:val="004B5311"/>
    <w:rsid w:val="004B607D"/>
    <w:rsid w:val="004B7A39"/>
    <w:rsid w:val="004C00DC"/>
    <w:rsid w:val="004E278B"/>
    <w:rsid w:val="004F4048"/>
    <w:rsid w:val="004F5F91"/>
    <w:rsid w:val="005035BF"/>
    <w:rsid w:val="0050377C"/>
    <w:rsid w:val="005070BD"/>
    <w:rsid w:val="005109D4"/>
    <w:rsid w:val="00520AAE"/>
    <w:rsid w:val="00530498"/>
    <w:rsid w:val="00540CED"/>
    <w:rsid w:val="005470B0"/>
    <w:rsid w:val="00561110"/>
    <w:rsid w:val="005617C8"/>
    <w:rsid w:val="005776C8"/>
    <w:rsid w:val="005829CF"/>
    <w:rsid w:val="005A11F7"/>
    <w:rsid w:val="005A1653"/>
    <w:rsid w:val="005B20E9"/>
    <w:rsid w:val="005D234D"/>
    <w:rsid w:val="005D29BE"/>
    <w:rsid w:val="005F4ACF"/>
    <w:rsid w:val="005F70BD"/>
    <w:rsid w:val="00606166"/>
    <w:rsid w:val="006061CB"/>
    <w:rsid w:val="006164A5"/>
    <w:rsid w:val="006223F1"/>
    <w:rsid w:val="006249A2"/>
    <w:rsid w:val="0062536C"/>
    <w:rsid w:val="006313E3"/>
    <w:rsid w:val="006368D4"/>
    <w:rsid w:val="006441BF"/>
    <w:rsid w:val="006551F7"/>
    <w:rsid w:val="00657249"/>
    <w:rsid w:val="00661FDD"/>
    <w:rsid w:val="00666A4D"/>
    <w:rsid w:val="006A1708"/>
    <w:rsid w:val="006A2632"/>
    <w:rsid w:val="006B3873"/>
    <w:rsid w:val="006B4899"/>
    <w:rsid w:val="006C3097"/>
    <w:rsid w:val="006F0A89"/>
    <w:rsid w:val="0070222F"/>
    <w:rsid w:val="0070307B"/>
    <w:rsid w:val="00705AD5"/>
    <w:rsid w:val="00707AB1"/>
    <w:rsid w:val="00710AB7"/>
    <w:rsid w:val="0072132E"/>
    <w:rsid w:val="00725A1E"/>
    <w:rsid w:val="007269BE"/>
    <w:rsid w:val="00734A29"/>
    <w:rsid w:val="00753295"/>
    <w:rsid w:val="007532BF"/>
    <w:rsid w:val="00753EB1"/>
    <w:rsid w:val="00760A10"/>
    <w:rsid w:val="00771483"/>
    <w:rsid w:val="0077606D"/>
    <w:rsid w:val="007810FC"/>
    <w:rsid w:val="00784567"/>
    <w:rsid w:val="00787801"/>
    <w:rsid w:val="0079197C"/>
    <w:rsid w:val="00792A35"/>
    <w:rsid w:val="00797169"/>
    <w:rsid w:val="007C5072"/>
    <w:rsid w:val="007D2660"/>
    <w:rsid w:val="007D3E08"/>
    <w:rsid w:val="007E3618"/>
    <w:rsid w:val="007F58AA"/>
    <w:rsid w:val="00801E60"/>
    <w:rsid w:val="008539BA"/>
    <w:rsid w:val="00876CBA"/>
    <w:rsid w:val="008779E7"/>
    <w:rsid w:val="00880F4D"/>
    <w:rsid w:val="00894CD7"/>
    <w:rsid w:val="0089735C"/>
    <w:rsid w:val="008A4199"/>
    <w:rsid w:val="008A6E6D"/>
    <w:rsid w:val="008A6E75"/>
    <w:rsid w:val="008A7A3F"/>
    <w:rsid w:val="008D22A1"/>
    <w:rsid w:val="008E1974"/>
    <w:rsid w:val="008E4657"/>
    <w:rsid w:val="008E78CC"/>
    <w:rsid w:val="008F157A"/>
    <w:rsid w:val="00901A18"/>
    <w:rsid w:val="00903A2B"/>
    <w:rsid w:val="00915EC4"/>
    <w:rsid w:val="009211EC"/>
    <w:rsid w:val="00922944"/>
    <w:rsid w:val="00932B88"/>
    <w:rsid w:val="009516EC"/>
    <w:rsid w:val="009559D4"/>
    <w:rsid w:val="00963B19"/>
    <w:rsid w:val="00983651"/>
    <w:rsid w:val="009852D6"/>
    <w:rsid w:val="009A30C2"/>
    <w:rsid w:val="009A34BE"/>
    <w:rsid w:val="009A62B5"/>
    <w:rsid w:val="009A68B8"/>
    <w:rsid w:val="009B1C38"/>
    <w:rsid w:val="009B4DDE"/>
    <w:rsid w:val="009C27E1"/>
    <w:rsid w:val="009C4F64"/>
    <w:rsid w:val="009C6496"/>
    <w:rsid w:val="009D00AA"/>
    <w:rsid w:val="009D548B"/>
    <w:rsid w:val="009D6CBD"/>
    <w:rsid w:val="009E284A"/>
    <w:rsid w:val="009F2BD3"/>
    <w:rsid w:val="009F71A2"/>
    <w:rsid w:val="00A026C8"/>
    <w:rsid w:val="00A10332"/>
    <w:rsid w:val="00A11048"/>
    <w:rsid w:val="00A342A3"/>
    <w:rsid w:val="00A3584B"/>
    <w:rsid w:val="00A45115"/>
    <w:rsid w:val="00A50842"/>
    <w:rsid w:val="00A75146"/>
    <w:rsid w:val="00A81FA3"/>
    <w:rsid w:val="00A90038"/>
    <w:rsid w:val="00AB247B"/>
    <w:rsid w:val="00AB2B5D"/>
    <w:rsid w:val="00AB3B07"/>
    <w:rsid w:val="00AC6C9D"/>
    <w:rsid w:val="00AC7532"/>
    <w:rsid w:val="00AF67D2"/>
    <w:rsid w:val="00B00646"/>
    <w:rsid w:val="00B14CD3"/>
    <w:rsid w:val="00B42533"/>
    <w:rsid w:val="00B42984"/>
    <w:rsid w:val="00B52932"/>
    <w:rsid w:val="00B665A6"/>
    <w:rsid w:val="00B87C55"/>
    <w:rsid w:val="00B90931"/>
    <w:rsid w:val="00B92C65"/>
    <w:rsid w:val="00BA3DB7"/>
    <w:rsid w:val="00BA4B1E"/>
    <w:rsid w:val="00BA5551"/>
    <w:rsid w:val="00BB30B6"/>
    <w:rsid w:val="00BB3C3F"/>
    <w:rsid w:val="00BB4E14"/>
    <w:rsid w:val="00BC72D9"/>
    <w:rsid w:val="00BD76B8"/>
    <w:rsid w:val="00BE3147"/>
    <w:rsid w:val="00BE3EDF"/>
    <w:rsid w:val="00BE68BD"/>
    <w:rsid w:val="00BF2212"/>
    <w:rsid w:val="00C04A27"/>
    <w:rsid w:val="00C112FF"/>
    <w:rsid w:val="00C117E1"/>
    <w:rsid w:val="00C1189C"/>
    <w:rsid w:val="00C27757"/>
    <w:rsid w:val="00C336C3"/>
    <w:rsid w:val="00C41292"/>
    <w:rsid w:val="00C51B85"/>
    <w:rsid w:val="00C51B91"/>
    <w:rsid w:val="00C5407B"/>
    <w:rsid w:val="00C6184E"/>
    <w:rsid w:val="00C8266C"/>
    <w:rsid w:val="00C84D1E"/>
    <w:rsid w:val="00C90DB1"/>
    <w:rsid w:val="00CA09F8"/>
    <w:rsid w:val="00CB12F8"/>
    <w:rsid w:val="00CC2917"/>
    <w:rsid w:val="00CD5BCC"/>
    <w:rsid w:val="00CE5BD8"/>
    <w:rsid w:val="00CF5281"/>
    <w:rsid w:val="00CF56CA"/>
    <w:rsid w:val="00CF59DD"/>
    <w:rsid w:val="00D0066D"/>
    <w:rsid w:val="00D06C6C"/>
    <w:rsid w:val="00D2526C"/>
    <w:rsid w:val="00D2526D"/>
    <w:rsid w:val="00D32459"/>
    <w:rsid w:val="00D42499"/>
    <w:rsid w:val="00D435D5"/>
    <w:rsid w:val="00D45DB4"/>
    <w:rsid w:val="00D57CD0"/>
    <w:rsid w:val="00D61A17"/>
    <w:rsid w:val="00D63C4B"/>
    <w:rsid w:val="00D75CF7"/>
    <w:rsid w:val="00D77636"/>
    <w:rsid w:val="00D83899"/>
    <w:rsid w:val="00D911BF"/>
    <w:rsid w:val="00D938B6"/>
    <w:rsid w:val="00DB1521"/>
    <w:rsid w:val="00DB73E6"/>
    <w:rsid w:val="00DD4EE9"/>
    <w:rsid w:val="00DD4F66"/>
    <w:rsid w:val="00DE2757"/>
    <w:rsid w:val="00DE54B8"/>
    <w:rsid w:val="00DE5795"/>
    <w:rsid w:val="00DE71AF"/>
    <w:rsid w:val="00DF1D9D"/>
    <w:rsid w:val="00E04240"/>
    <w:rsid w:val="00E052A3"/>
    <w:rsid w:val="00E06306"/>
    <w:rsid w:val="00E10960"/>
    <w:rsid w:val="00E1148A"/>
    <w:rsid w:val="00E14844"/>
    <w:rsid w:val="00E14D4C"/>
    <w:rsid w:val="00E2074D"/>
    <w:rsid w:val="00E46ADA"/>
    <w:rsid w:val="00E60CF6"/>
    <w:rsid w:val="00E624A0"/>
    <w:rsid w:val="00E64EDD"/>
    <w:rsid w:val="00E66457"/>
    <w:rsid w:val="00E71BE3"/>
    <w:rsid w:val="00E72A03"/>
    <w:rsid w:val="00E8083E"/>
    <w:rsid w:val="00E90A1F"/>
    <w:rsid w:val="00E935C8"/>
    <w:rsid w:val="00EA03CB"/>
    <w:rsid w:val="00EB18F0"/>
    <w:rsid w:val="00EB4ADE"/>
    <w:rsid w:val="00EE505D"/>
    <w:rsid w:val="00EE58B6"/>
    <w:rsid w:val="00EF354F"/>
    <w:rsid w:val="00EF3FD0"/>
    <w:rsid w:val="00EF4EDD"/>
    <w:rsid w:val="00F03A4D"/>
    <w:rsid w:val="00F10E04"/>
    <w:rsid w:val="00F2472B"/>
    <w:rsid w:val="00F43C7E"/>
    <w:rsid w:val="00F5725D"/>
    <w:rsid w:val="00F633CB"/>
    <w:rsid w:val="00F7739F"/>
    <w:rsid w:val="00F8671E"/>
    <w:rsid w:val="00F916D1"/>
    <w:rsid w:val="00F94AA2"/>
    <w:rsid w:val="00F9766D"/>
    <w:rsid w:val="00FA6011"/>
    <w:rsid w:val="00FB30F3"/>
    <w:rsid w:val="00FD2D8B"/>
    <w:rsid w:val="00FD63D6"/>
    <w:rsid w:val="00FF189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6ADA"/>
    <w:rPr>
      <w:sz w:val="24"/>
    </w:rPr>
  </w:style>
  <w:style w:type="paragraph" w:styleId="Heading1">
    <w:name w:val="heading 1"/>
    <w:basedOn w:val="Normal"/>
    <w:next w:val="Normal"/>
    <w:qFormat/>
    <w:pPr>
      <w:keepNext/>
      <w:widowControl w:val="0"/>
      <w:spacing w:line="480" w:lineRule="auto"/>
      <w:outlineLvl w:val="0"/>
    </w:pPr>
    <w:rPr>
      <w:i/>
      <w:color w:val="000000"/>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spacing w:line="480" w:lineRule="auto"/>
      <w:outlineLvl w:val="2"/>
    </w:pPr>
    <w:rPr>
      <w:b/>
      <w:bCs/>
    </w:rPr>
  </w:style>
  <w:style w:type="paragraph" w:styleId="Heading4">
    <w:name w:val="heading 4"/>
    <w:basedOn w:val="Normal"/>
    <w:next w:val="Normal"/>
    <w:qFormat/>
    <w:pPr>
      <w:keepNext/>
      <w:jc w:val="center"/>
      <w:outlineLvl w:val="3"/>
    </w:pPr>
    <w:rPr>
      <w:rFonts w:ascii="Arial" w:hAnsi="Arial" w:cs="Arial"/>
      <w:b/>
      <w:sz w:val="18"/>
      <w:szCs w:val="18"/>
    </w:rPr>
  </w:style>
  <w:style w:type="paragraph" w:styleId="Heading5">
    <w:name w:val="heading 5"/>
    <w:basedOn w:val="Normal"/>
    <w:next w:val="Normal"/>
    <w:qFormat/>
    <w:pPr>
      <w:keepNext/>
      <w:widowControl w:val="0"/>
      <w:tabs>
        <w:tab w:val="center" w:pos="1384"/>
      </w:tabs>
      <w:spacing w:before="84" w:after="47" w:line="480" w:lineRule="auto"/>
      <w:jc w:val="center"/>
      <w:outlineLvl w:val="4"/>
    </w:pPr>
    <w:rPr>
      <w:color w:val="00000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widowControl w:val="0"/>
      <w:spacing w:line="480" w:lineRule="auto"/>
    </w:pPr>
    <w:rPr>
      <w:bCs/>
      <w:color w:val="000000"/>
    </w:rPr>
  </w:style>
  <w:style w:type="character" w:customStyle="1" w:styleId="SYSHYPERTEXT">
    <w:name w:val="SYS_HYPERTEXT"/>
    <w:basedOn w:val="Normal"/>
    <w:rPr>
      <w:color w:val="0000FF"/>
      <w:u w:val="single"/>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Title">
    <w:name w:val="Title"/>
    <w:basedOn w:val="Normal"/>
    <w:qFormat/>
    <w:pPr>
      <w:jc w:val="center"/>
    </w:pPr>
    <w:rPr>
      <w:rFonts w:ascii="Arial" w:hAnsi="Arial"/>
      <w:b/>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odyTextIn">
    <w:name w:val="Body Text In"/>
    <w:basedOn w:val="Normal"/>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autoSpaceDE w:val="0"/>
      <w:autoSpaceDN w:val="0"/>
      <w:adjustRightInd w:val="0"/>
      <w:ind w:left="360"/>
    </w:pPr>
    <w:rPr>
      <w:rFonts w:ascii="Arial" w:hAnsi="Arial" w:cs="Arial"/>
      <w:color w:val="000000"/>
      <w:szCs w:val="24"/>
    </w:rPr>
  </w:style>
  <w:style w:type="character" w:styleId="Hyperlink">
    <w:name w:val="Hyperlink"/>
    <w:basedOn w:val="DefaultParagraphFont"/>
    <w:rsid w:val="00C112FF"/>
    <w:rPr>
      <w:color w:val="0000FF"/>
      <w:u w:val="single"/>
    </w:rPr>
  </w:style>
  <w:style w:type="table" w:styleId="TableGrid">
    <w:name w:val="Table Grid"/>
    <w:basedOn w:val="TableNormal"/>
    <w:rsid w:val="00E808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EB4ADE"/>
    <w:pPr>
      <w:shd w:val="clear" w:color="auto" w:fill="000080"/>
    </w:pPr>
    <w:rPr>
      <w:rFonts w:ascii="Tahoma" w:hAnsi="Tahoma" w:cs="Tahoma"/>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940</Words>
  <Characters>5489</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OFFICE OF MANAGEMENT AND BUDGET</vt:lpstr>
    </vt:vector>
  </TitlesOfParts>
  <Company>Logistics Management Institute</Company>
  <LinksUpToDate>false</LinksUpToDate>
  <CharactersWithSpaces>6417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 OF MANAGEMENT AND BUDGET</dc:title>
  <dc:subject/>
  <dc:creator>piress</dc:creator>
  <cp:keywords/>
  <cp:lastModifiedBy>Reger</cp:lastModifiedBy>
  <cp:revision>2</cp:revision>
  <cp:lastPrinted>2009-07-09T14:44:00Z</cp:lastPrinted>
  <dcterms:created xsi:type="dcterms:W3CDTF">2012-02-09T16:07:00Z</dcterms:created>
  <dcterms:modified xsi:type="dcterms:W3CDTF">2012-02-09T16:07:00Z</dcterms:modified>
</cp:coreProperties>
</file>